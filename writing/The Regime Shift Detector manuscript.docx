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77777777"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 fluctuations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proofErr w:type="gramStart"/>
      <w:r>
        <w:t>1</w:t>
      </w:r>
      <w:proofErr w:type="gramEnd"/>
      <w:r>
        <w:t xml:space="preserve"> Department of Biological Sciences, Kent State University. Kent, Ohio, United States of America. Email for correspondence: </w:t>
      </w:r>
      <w:hyperlink r:id="rId5"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7417BF23" w:rsidR="00493C01" w:rsidRPr="0014050F" w:rsidRDefault="00493C01" w:rsidP="00493C01">
      <w:proofErr w:type="gramStart"/>
      <w:r w:rsidRPr="0014050F">
        <w:t>1</w:t>
      </w:r>
      <w:proofErr w:type="gramEnd"/>
      <w:r w:rsidRPr="0014050F">
        <w:t xml:space="preserve">: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advance understanding </w:t>
      </w:r>
      <w:r>
        <w:t xml:space="preserve">of abrupt ecological transitions with the </w:t>
      </w:r>
      <w:r w:rsidRPr="0014050F">
        <w:t xml:space="preserve">potential to direct the management of species of economic or conservation concern. </w:t>
      </w:r>
    </w:p>
    <w:p w14:paraId="773485A4" w14:textId="77777777" w:rsidR="00493C01" w:rsidRPr="0014050F" w:rsidRDefault="00493C01" w:rsidP="00493C01">
      <w:proofErr w:type="gramStart"/>
      <w:r w:rsidRPr="0014050F">
        <w:t>2</w:t>
      </w:r>
      <w:proofErr w:type="gramEnd"/>
      <w:r w:rsidRPr="0014050F">
        <w:t xml:space="preserve">: We develop a generalizable </w:t>
      </w:r>
      <w:r>
        <w:t>model</w:t>
      </w:r>
      <w:r w:rsidRPr="0014050F">
        <w:t xml:space="preserve">, the “Regime Shift Detector” for adapting a simple density dependent model to detecting shifts in </w:t>
      </w:r>
      <w:r>
        <w:t>the mathematical constants governing the fluctuations</w:t>
      </w:r>
      <w:r w:rsidRPr="0014050F">
        <w:t xml:space="preserve"> </w:t>
      </w:r>
      <w:r>
        <w:t>observed in</w:t>
      </w:r>
      <w:r w:rsidRPr="0014050F">
        <w:t xml:space="preserve"> population time series data. Th</w:t>
      </w:r>
      <w:r>
        <w:t>e</w:t>
      </w:r>
      <w:r w:rsidRPr="0014050F">
        <w:t xml:space="preserve"> </w:t>
      </w:r>
      <w:r>
        <w:t>model</w:t>
      </w:r>
      <w:r w:rsidRPr="0014050F">
        <w:t xml:space="preserve"> </w:t>
      </w:r>
      <w:r>
        <w:t xml:space="preserve">is </w:t>
      </w:r>
      <w:proofErr w:type="gramStart"/>
      <w:r>
        <w:t>designed</w:t>
      </w:r>
      <w:proofErr w:type="gramEnd"/>
      <w:r>
        <w:t xml:space="preserve"> a</w:t>
      </w:r>
      <w:r w:rsidRPr="0014050F">
        <w:t xml:space="preserve">s </w:t>
      </w:r>
      <w:r>
        <w:t xml:space="preserve">a generalizable tool comprised of a </w:t>
      </w:r>
      <w:r w:rsidRPr="0014050F">
        <w:t xml:space="preserve">suite of functions for examining population time series data for the presence, location, and magnitude of </w:t>
      </w:r>
      <w:commentRangeStart w:id="0"/>
      <w:commentRangeStart w:id="1"/>
      <w:r w:rsidRPr="0014050F">
        <w:t>shifts</w:t>
      </w:r>
      <w:commentRangeEnd w:id="0"/>
      <w:r>
        <w:rPr>
          <w:rStyle w:val="CommentReference"/>
        </w:rPr>
        <w:commentReference w:id="0"/>
      </w:r>
      <w:commentRangeEnd w:id="1"/>
      <w:r>
        <w:rPr>
          <w:rStyle w:val="CommentReference"/>
        </w:rPr>
        <w:commentReference w:id="1"/>
      </w:r>
      <w:r>
        <w:t>. The model</w:t>
      </w:r>
      <w:r w:rsidRPr="0014050F">
        <w:t xml:space="preserve"> us</w:t>
      </w:r>
      <w:r>
        <w:t xml:space="preserve">es </w:t>
      </w:r>
      <w:r w:rsidRPr="0014050F">
        <w:t>an iterative approach to fitting the Ricker model on subsets of time series</w:t>
      </w:r>
      <w:r>
        <w:t xml:space="preserve"> data</w:t>
      </w:r>
      <w:r w:rsidRPr="0014050F">
        <w:t>, and ranking the fit of the break point combination using model selection. We examined the performance of this</w:t>
      </w:r>
      <w:r>
        <w:t xml:space="preserve"> model</w:t>
      </w:r>
      <w:r w:rsidRPr="0014050F">
        <w:t xml:space="preserve"> with simulated data and two real-world case studies involving </w:t>
      </w:r>
      <w:r>
        <w:t>&gt;</w:t>
      </w:r>
      <w:r w:rsidRPr="0014050F">
        <w:t>20-year population time series datasets documenting species of conservation and economic concern.</w:t>
      </w:r>
    </w:p>
    <w:p w14:paraId="34F7EE4C" w14:textId="77777777" w:rsidR="00493C01" w:rsidRPr="0014050F" w:rsidRDefault="00493C01" w:rsidP="00493C01">
      <w:r w:rsidRPr="0014050F">
        <w:t xml:space="preserve">3: We found that under low sampling error conditions, the regime shift detector </w:t>
      </w:r>
      <w:r>
        <w:t>mode</w:t>
      </w:r>
      <w:r w:rsidRPr="0014050F">
        <w:t xml:space="preserve">l </w:t>
      </w:r>
      <w:r>
        <w:t>accurately</w:t>
      </w:r>
      <w:r w:rsidRPr="0014050F">
        <w:t xml:space="preserve"> identif</w:t>
      </w:r>
      <w:r>
        <w:t>ied</w:t>
      </w:r>
      <w:r w:rsidRPr="0014050F">
        <w:t xml:space="preserve"> no shift scenarios in approximately </w:t>
      </w:r>
      <w:r>
        <w:t>9</w:t>
      </w:r>
      <w:r w:rsidRPr="0014050F">
        <w:t xml:space="preserve">0% of cases, and </w:t>
      </w:r>
      <w:r>
        <w:t xml:space="preserve">identified </w:t>
      </w:r>
      <w:r w:rsidRPr="0014050F">
        <w:t>1</w:t>
      </w:r>
      <w:r>
        <w:t xml:space="preserve"> and </w:t>
      </w:r>
      <w:r w:rsidRPr="0014050F">
        <w:t xml:space="preserve">2 break scenarios in </w:t>
      </w:r>
      <w:r w:rsidRPr="0014050F">
        <w:rPr>
          <w:rFonts w:cstheme="minorHAnsi"/>
        </w:rPr>
        <w:t>≥</w:t>
      </w:r>
      <w:r>
        <w:t>7</w:t>
      </w:r>
      <w:r w:rsidRPr="0014050F">
        <w:t>0% of cases</w:t>
      </w:r>
      <w:r>
        <w:t xml:space="preserve"> and identified 3 or more break scenarios with &gt;80% accuracy; yet, the model’s </w:t>
      </w:r>
      <w:r w:rsidRPr="0014050F">
        <w:t>performance declined as sampling error increased. In our case study examining the invasion process of</w:t>
      </w:r>
      <w:r>
        <w:t xml:space="preserve"> Multicolored Asian Ladybeetle (</w:t>
      </w:r>
      <w:r w:rsidRPr="0014050F">
        <w:rPr>
          <w:i/>
        </w:rPr>
        <w:t xml:space="preserve">Harmonia </w:t>
      </w:r>
      <w:proofErr w:type="spellStart"/>
      <w:r w:rsidRPr="0014050F">
        <w:rPr>
          <w:i/>
        </w:rPr>
        <w:t>axyridis</w:t>
      </w:r>
      <w:proofErr w:type="spellEnd"/>
      <w:r>
        <w:t>)</w:t>
      </w:r>
      <w:r w:rsidRPr="0014050F">
        <w:t>, the regime shift detector identified shifts in population cycling associated with</w:t>
      </w:r>
      <w:r>
        <w:t xml:space="preserve"> known variation in</w:t>
      </w:r>
      <w:r w:rsidRPr="0014050F">
        <w:t xml:space="preserve"> prey availability. However, </w:t>
      </w:r>
      <w:r>
        <w:t xml:space="preserve">in </w:t>
      </w:r>
      <w:r w:rsidRPr="0014050F">
        <w:t xml:space="preserve">the case study </w:t>
      </w:r>
      <w:proofErr w:type="gramStart"/>
      <w:r w:rsidRPr="0014050F">
        <w:t>examin</w:t>
      </w:r>
      <w:r>
        <w:t>ing</w:t>
      </w:r>
      <w:r w:rsidRPr="0014050F">
        <w:t xml:space="preserve"> </w:t>
      </w:r>
      <w:r>
        <w:t xml:space="preserve"> eastern</w:t>
      </w:r>
      <w:proofErr w:type="gramEnd"/>
      <w:r>
        <w:t xml:space="preserve"> population of </w:t>
      </w:r>
      <w:r w:rsidRPr="0014050F">
        <w:t>Monarch butterflies</w:t>
      </w:r>
      <w:r>
        <w:t xml:space="preserve"> (</w:t>
      </w:r>
      <w:proofErr w:type="spellStart"/>
      <w:r w:rsidRPr="00841C12">
        <w:rPr>
          <w:i/>
        </w:rPr>
        <w:t>Danaus</w:t>
      </w:r>
      <w:proofErr w:type="spellEnd"/>
      <w:r w:rsidRPr="00841C12">
        <w:rPr>
          <w:i/>
        </w:rPr>
        <w:t xml:space="preserve"> </w:t>
      </w:r>
      <w:proofErr w:type="spellStart"/>
      <w:r w:rsidRPr="00841C12">
        <w:rPr>
          <w:i/>
        </w:rPr>
        <w:t>plexippus</w:t>
      </w:r>
      <w:proofErr w:type="spellEnd"/>
      <w:r>
        <w:t>)</w:t>
      </w:r>
      <w:r w:rsidRPr="0014050F">
        <w:t xml:space="preserve">, the regime shift detector tool’s results were more ambiguous, suggesting </w:t>
      </w:r>
      <w:r>
        <w:t xml:space="preserve">that </w:t>
      </w:r>
      <w:r w:rsidRPr="0014050F">
        <w:t xml:space="preserve">multiple super-imposed processes </w:t>
      </w:r>
      <w:r>
        <w:t>ar</w:t>
      </w:r>
      <w:r w:rsidRPr="0014050F">
        <w:t xml:space="preserve">e </w:t>
      </w:r>
      <w:r>
        <w:t xml:space="preserve">likely </w:t>
      </w:r>
      <w:r w:rsidRPr="0014050F">
        <w:t>involved in the decline of this species.</w:t>
      </w:r>
    </w:p>
    <w:p w14:paraId="267DAE0E" w14:textId="77777777" w:rsidR="00493C01" w:rsidRPr="0014050F" w:rsidRDefault="00493C01" w:rsidP="00493C01">
      <w:proofErr w:type="gramStart"/>
      <w:r w:rsidRPr="0014050F">
        <w:t>4</w:t>
      </w:r>
      <w:proofErr w:type="gramEnd"/>
      <w:r w:rsidRPr="0014050F">
        <w:t>: When interpreted in the context of known species biology, the regime shift detector has the potential to aide management decisions and identify and rank critical drivers of change in species</w:t>
      </w:r>
      <w:r>
        <w:t>’</w:t>
      </w:r>
      <w:r w:rsidRPr="0014050F">
        <w:t xml:space="preserve"> dynamics. In an era of rapid global change, it is critical to use </w:t>
      </w:r>
      <w:proofErr w:type="gramStart"/>
      <w:r w:rsidRPr="0014050F">
        <w:t>tools which</w:t>
      </w:r>
      <w:proofErr w:type="gramEnd"/>
      <w:r w:rsidRPr="0014050F">
        <w:t xml:space="preserve"> allow better understanding of </w:t>
      </w:r>
      <w:r>
        <w:t xml:space="preserve">population </w:t>
      </w:r>
      <w:r w:rsidRPr="0014050F">
        <w:t>changes to internal regulators</w:t>
      </w:r>
      <w:commentRangeStart w:id="2"/>
      <w:commentRangeStart w:id="3"/>
      <w:r w:rsidRPr="0014050F">
        <w:t>.</w:t>
      </w:r>
      <w:commentRangeEnd w:id="2"/>
      <w:r>
        <w:rPr>
          <w:rStyle w:val="CommentReference"/>
        </w:rPr>
        <w:commentReference w:id="2"/>
      </w:r>
      <w:commentRangeEnd w:id="3"/>
      <w:r>
        <w:rPr>
          <w:rStyle w:val="CommentReference"/>
        </w:rPr>
        <w:commentReference w:id="3"/>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761E459E" w:rsidR="00493C01" w:rsidRDefault="00493C01" w:rsidP="00493C01">
      <w:r>
        <w:t xml:space="preserve">Population dynamics are governed both by internal, biotic rules, and abiotic factors, often leading to </w:t>
      </w:r>
      <w:commentRangeStart w:id="4"/>
      <w:commentRangeStart w:id="5"/>
      <w:r>
        <w:t>both</w:t>
      </w:r>
      <w:commentRangeEnd w:id="4"/>
      <w:r>
        <w:rPr>
          <w:rStyle w:val="CommentReference"/>
        </w:rPr>
        <w:commentReference w:id="4"/>
      </w:r>
      <w:commentRangeEnd w:id="5"/>
      <w:r>
        <w:rPr>
          <w:rStyle w:val="CommentReference"/>
        </w:rPr>
        <w:commentReference w:id="5"/>
      </w:r>
      <w:r>
        <w:t xml:space="preserve"> stochastic and deterministic forces governing population fluctuation patterns </w:t>
      </w:r>
      <w:r>
        <w:fldChar w:fldCharType="begin"/>
      </w:r>
      <w:ins w:id="6" w:author="Bahlai, Christine" w:date="2018-06-04T12:47:00Z">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del w:id="7" w:author="Bahlai, Christine" w:date="2018-06-04T12:47:00Z">
        <w:r w:rsidDel="003D6BFD">
          <w:delInstrText xml:space="preserve"> ADDIN ZOTERO_ITEM CSL_CITATION {"citationID":"a2in70kd60p","properties":{"formattedCitation":"{\\rtf (Bj\\uc0\\u248{}rnstad and Grenfell 2001)}","plainCitation":"(Bjørnstad and Grenfell 2001)"},"citationItems":[{"id":1330,"uris":["http://zotero.org/users/3015424/items/VKRFNM7S"],"uri":["http://zotero.org/users/3015424/items/VKRFNM7S"],"itemData":{"id":1330,"type":"article-journal","title":"Noisy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delInstrText>
        </w:r>
      </w:del>
      <w:r>
        <w:fldChar w:fldCharType="separate"/>
      </w:r>
      <w:ins w:id="8" w:author="Bahlai, Christine" w:date="2018-06-04T12:47:00Z">
        <w:r w:rsidR="003D6BFD" w:rsidRPr="003D6BFD">
          <w:rPr>
            <w:rFonts w:ascii="Calibri" w:hAnsi="Calibri" w:cs="Calibri"/>
            <w:szCs w:val="24"/>
            <w:rPrChange w:id="9" w:author="Bahlai, Christine" w:date="2018-06-04T12:47:00Z">
              <w:rPr>
                <w:rFonts w:ascii="Times New Roman" w:hAnsi="Times New Roman" w:cs="Times New Roman"/>
                <w:sz w:val="24"/>
                <w:szCs w:val="24"/>
              </w:rPr>
            </w:rPrChange>
          </w:rPr>
          <w:t>(</w:t>
        </w:r>
        <w:proofErr w:type="spellStart"/>
        <w:r w:rsidR="003D6BFD" w:rsidRPr="003D6BFD">
          <w:rPr>
            <w:rFonts w:ascii="Calibri" w:hAnsi="Calibri" w:cs="Calibri"/>
            <w:szCs w:val="24"/>
            <w:rPrChange w:id="10" w:author="Bahlai, Christine" w:date="2018-06-04T12:47:00Z">
              <w:rPr>
                <w:rFonts w:ascii="Times New Roman" w:hAnsi="Times New Roman" w:cs="Times New Roman"/>
                <w:sz w:val="24"/>
                <w:szCs w:val="24"/>
              </w:rPr>
            </w:rPrChange>
          </w:rPr>
          <w:t>Bjørnstad</w:t>
        </w:r>
        <w:proofErr w:type="spellEnd"/>
        <w:r w:rsidR="003D6BFD" w:rsidRPr="003D6BFD">
          <w:rPr>
            <w:rFonts w:ascii="Calibri" w:hAnsi="Calibri" w:cs="Calibri"/>
            <w:szCs w:val="24"/>
            <w:rPrChange w:id="11" w:author="Bahlai, Christine" w:date="2018-06-04T12:47:00Z">
              <w:rPr>
                <w:rFonts w:ascii="Times New Roman" w:hAnsi="Times New Roman" w:cs="Times New Roman"/>
                <w:sz w:val="24"/>
                <w:szCs w:val="24"/>
              </w:rPr>
            </w:rPrChange>
          </w:rPr>
          <w:t xml:space="preserve"> and Grenfell 2001)</w:t>
        </w:r>
      </w:ins>
      <w:del w:id="12" w:author="Bahlai, Christine" w:date="2018-06-04T12:47:00Z">
        <w:r w:rsidRPr="00DE437E" w:rsidDel="003D6BFD">
          <w:rPr>
            <w:rFonts w:ascii="Calibri" w:hAnsi="Calibri" w:cs="Calibri"/>
            <w:szCs w:val="24"/>
          </w:rPr>
          <w:delText>(Bjørnstad and Grenfell 2001)</w:delText>
        </w:r>
      </w:del>
      <w:r>
        <w:fldChar w:fldCharType="end"/>
      </w:r>
      <w:r>
        <w:t xml:space="preserve">. External perturbations of dynamic population processes can lead to population or trophic regime shifts, where the internal rules that govern a population’s fluctuations transition to another state </w:t>
      </w:r>
      <w:r>
        <w:fldChar w:fldCharType="begin"/>
      </w:r>
      <w:ins w:id="13" w:author="Bahlai, Christine" w:date="2018-06-04T12:47:00Z">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ins>
      <w:del w:id="14" w:author="Bahlai, Christine" w:date="2018-06-04T12:47:00Z">
        <w:r w:rsidDel="003D6BFD">
          <w:delInstrText xml:space="preserve"> ADDIN ZOTERO_ITEM CSL_CITATION {"citationID":"ah706siu9v","properties":{"formattedCitation":"(Hare and Mantua 2000, Carpenter et al. 2008)","plainCitation":"(Hare and Mantua 2000, Carpenter et al. 2008)"},"citationItems":[{"id":1288,"uris":["http://zotero.org/users/3015424/items/FNF46M6A"],"uri":["http://zotero.org/users/3015424/items/FNF46M6A"],"itemData":{"id":1288,"type":"article-journal","title":"Empirical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delInstrText>
        </w:r>
      </w:del>
      <w:r>
        <w:fldChar w:fldCharType="separate"/>
      </w:r>
      <w:r w:rsidRPr="00DE437E">
        <w:rPr>
          <w:rFonts w:ascii="Calibri" w:hAnsi="Calibri" w:cs="Calibri"/>
        </w:rPr>
        <w:t>(Hare and Mantua 2000, Carpenter et al. 2008)</w:t>
      </w:r>
      <w:r>
        <w:fldChar w:fldCharType="end"/>
      </w:r>
      <w:r>
        <w:t xml:space="preserve">. Understanding precisely how and when external environmental factors interact with internal density dependent regulation remains a fundamental challenge in population ecology </w:t>
      </w:r>
      <w:r>
        <w:fldChar w:fldCharType="begin"/>
      </w:r>
      <w:ins w:id="15" w:author="Bahlai, Christine" w:date="2018-06-04T12:47:00Z">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ins>
      <w:del w:id="16" w:author="Bahlai, Christine" w:date="2018-06-04T12:47:00Z">
        <w:r w:rsidDel="003D6BFD">
          <w:delInstrText xml:space="preserve"> ADDIN ZOTERO_ITEM CSL_CITATION {"citationID":"z626jZ2R","properties":{"formattedCitation":"(Sutherland et al. 2013, Eason et al. 2016)","plainCitation":"(Sutherland et al. 2013, Eason et al. 2016)"},"citationItems":[{"id":1300,"uris":["http://zotero.org/users/3015424/items/T3SKFW5J"],"uri":["http://zotero.org/users/3015424/items/T3SKFW5J"],"itemData":{"id":1300,"type":"article-journal","title":"Identification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delInstrText>
        </w:r>
      </w:del>
      <w:r>
        <w:fldChar w:fldCharType="separate"/>
      </w:r>
      <w:r w:rsidRPr="004B1518">
        <w:rPr>
          <w:rFonts w:ascii="Calibri" w:hAnsi="Calibri" w:cs="Calibri"/>
        </w:rPr>
        <w:t>(Sutherland et al. 2013, Eason et al. 2016)</w:t>
      </w:r>
      <w:r>
        <w:fldChar w:fldCharType="end"/>
      </w:r>
      <w:r>
        <w:t xml:space="preserve">. An analytical approach which allows for the identification of regime shifts in populations, particularly approaches that identify when internal regulators of population dynamics change state in response to external drivers, would have the potential to direct the management of species of economic or conservation concern </w:t>
      </w:r>
      <w:r>
        <w:fldChar w:fldCharType="begin"/>
      </w:r>
      <w:ins w:id="17" w:author="Bahlai, Christine" w:date="2018-06-04T12:47:00Z">
        <w:r w:rsidR="003D6BFD">
          <w:instrText xml:space="preserve"> ADDIN ZOTERO_ITEM CSL_CITATION {"citationID":"antf7f9678","properties":{"formattedCitation":"(Bestelmeyer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18" w:author="Bahlai, Christine" w:date="2018-06-04T12:47:00Z">
        <w:r w:rsidDel="003D6BFD">
          <w:delInstrText xml:space="preserve"> ADDIN ZOTERO_ITEM CSL_CITATION {"citationID":"antf7f9678","properties":{"formattedCitation":"(Bestelmeyer et al. 2011)","plainCitation":"(Bestelmeyer et al. 2011)"},"citationItems":[{"id":192,"uris":["http://zotero.org/users/3015424/items/PPQQABTK"],"uri":["http://zotero.org/users/3015424/items/PPQQABTK"],"itemData":{"id":192,"type":"article-journal","title":"Analysis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r w:rsidRPr="00183578">
        <w:rPr>
          <w:rFonts w:ascii="Calibri" w:hAnsi="Calibri" w:cs="Calibri"/>
        </w:rPr>
        <w:t>(</w:t>
      </w:r>
      <w:proofErr w:type="spellStart"/>
      <w:r w:rsidRPr="00183578">
        <w:rPr>
          <w:rFonts w:ascii="Calibri" w:hAnsi="Calibri" w:cs="Calibri"/>
        </w:rPr>
        <w:t>Bestelmeyer</w:t>
      </w:r>
      <w:proofErr w:type="spellEnd"/>
      <w:r w:rsidRPr="00183578">
        <w:rPr>
          <w:rFonts w:ascii="Calibri" w:hAnsi="Calibri" w:cs="Calibri"/>
        </w:rPr>
        <w:t xml:space="preserve"> et al. 2011)</w:t>
      </w:r>
      <w:r>
        <w:fldChar w:fldCharType="end"/>
      </w:r>
      <w:r>
        <w:t>.</w:t>
      </w:r>
    </w:p>
    <w:p w14:paraId="1DEAB935" w14:textId="02843743" w:rsidR="00493C01" w:rsidRDefault="00493C01" w:rsidP="00493C01">
      <w:r>
        <w:t xml:space="preserve">Density dependent tools for modelling population time series were developed and championed during the 1950s and 60s.  Examples of these models include the Ricker and </w:t>
      </w:r>
      <w:proofErr w:type="spellStart"/>
      <w:r>
        <w:t>Beverton</w:t>
      </w:r>
      <w:proofErr w:type="spellEnd"/>
      <w:r>
        <w:t xml:space="preserve">-Holt stock-recruitment models, which were initially developed for fisheries management  </w:t>
      </w:r>
      <w:r>
        <w:fldChar w:fldCharType="begin"/>
      </w:r>
      <w:ins w:id="19" w:author="Bahlai, Christine" w:date="2018-06-04T12:47:00Z">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ins>
      <w:del w:id="20" w:author="Bahlai, Christine" w:date="2018-06-04T12:47:00Z">
        <w:r w:rsidDel="003D6BFD">
          <w:delInstrText xml:space="preserve"> ADDIN ZOTERO_ITEM CSL_CITATION {"citationID":"N8at0ggf","properties":{"formattedCitation":"(Ricker 1954, Beverton and Holt 1957)","plainCitation":"(Ricker 1954, Beverton and Holt 1957)"},"citationItems":[{"id":1298,"uris":["http://zotero.org/users/3015424/items/URZH5CDF"],"uri":["http://zotero.org/users/3015424/items/URZH5CDF"],"itemData":{"id":1298,"type":"article-journal","title":"Stock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del>
      <w:r>
        <w:fldChar w:fldCharType="separate"/>
      </w:r>
      <w:r w:rsidRPr="00886CEB">
        <w:rPr>
          <w:rFonts w:ascii="Calibri" w:hAnsi="Calibri" w:cs="Calibri"/>
        </w:rPr>
        <w:t xml:space="preserve">(Ricker 1954, </w:t>
      </w:r>
      <w:proofErr w:type="spellStart"/>
      <w:r w:rsidRPr="00886CEB">
        <w:rPr>
          <w:rFonts w:ascii="Calibri" w:hAnsi="Calibri" w:cs="Calibri"/>
        </w:rPr>
        <w:t>Beverton</w:t>
      </w:r>
      <w:proofErr w:type="spellEnd"/>
      <w:r w:rsidRPr="00886CEB">
        <w:rPr>
          <w:rFonts w:ascii="Calibri" w:hAnsi="Calibri" w:cs="Calibri"/>
        </w:rPr>
        <w:t xml:space="preserve"> and Holt 1957)</w:t>
      </w:r>
      <w:r>
        <w:fldChar w:fldCharType="end"/>
      </w:r>
      <w:r>
        <w:t xml:space="preserve">.  </w:t>
      </w:r>
      <w:r w:rsidRPr="00FD22E9">
        <w:t xml:space="preserve">The accuracy of these simple density dependent models </w:t>
      </w:r>
      <w:proofErr w:type="gramStart"/>
      <w:r w:rsidRPr="00FD22E9">
        <w:t>is regarded</w:t>
      </w:r>
      <w:proofErr w:type="gramEnd"/>
      <w:r w:rsidRPr="00FD22E9">
        <w:t xml:space="preserve"> as highest for populations fluctuating around their carrying capacity (Sabo et al. 2004), with strong over-compensatory density dependence, and a short development period to minimize the effect of stage-structured lags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ins w:id="21" w:author="Bahlai, Christine" w:date="2018-06-04T12:47:00Z">
        <w:r w:rsidR="003D6BFD">
          <w:instrText xml:space="preserve"> ADDIN ZOTERO_ITEM CSL_CITATION {"citationID":"OFfdDqgd","properties":{"formattedCitation":"(May 1976, Bj\\uc0\\u248{}rnstad and Grenfell 2001)","plainCitation":"(May 1976, Bjørnstad and Grenfell 2001)","noteIndex":0},"citationItems":[{"id":1296,"uris":["http://zotero.org/users/3015424/items/C52JNQ42"],"uri":["http://zotero.org/users/3015424/items/C52JNQ42"],"itemData":{"id":1296,"type":"article-journal","title":"Simple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del w:id="22" w:author="Bahlai, Christine" w:date="2018-06-04T12:47:00Z">
        <w:r w:rsidDel="003D6BFD">
          <w:delInstrText xml:space="preserve"> ADDIN ZOTERO_ITEM CSL_CITATION {"citationID":"OFfdDqgd","properties":{"formattedCitation":"{\\rtf (May 1976, Bj\\uc0\\u248{}rnstad and Grenfell 2001)}","plainCitation":"(May 1976, Bjørnstad and Grenfell 2001)"},"citationItems":[{"id":1296,"uris":["http://zotero.org/users/3015424/items/C52JNQ42"],"uri":["http://zotero.org/users/3015424/items/C52JNQ42"],"itemData":{"id":1296,"type":"article-journal","title":"Simple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delInstrText>
        </w:r>
      </w:del>
      <w:r>
        <w:fldChar w:fldCharType="separate"/>
      </w:r>
      <w:ins w:id="23" w:author="Bahlai, Christine" w:date="2018-06-04T12:47:00Z">
        <w:r w:rsidR="003D6BFD" w:rsidRPr="003D6BFD">
          <w:rPr>
            <w:rFonts w:ascii="Calibri" w:hAnsi="Calibri" w:cs="Calibri"/>
            <w:szCs w:val="24"/>
            <w:rPrChange w:id="24" w:author="Bahlai, Christine" w:date="2018-06-04T12:47:00Z">
              <w:rPr>
                <w:rFonts w:ascii="Times New Roman" w:hAnsi="Times New Roman" w:cs="Times New Roman"/>
                <w:sz w:val="24"/>
                <w:szCs w:val="24"/>
              </w:rPr>
            </w:rPrChange>
          </w:rPr>
          <w:t xml:space="preserve">(May 1976, </w:t>
        </w:r>
        <w:proofErr w:type="spellStart"/>
        <w:r w:rsidR="003D6BFD" w:rsidRPr="003D6BFD">
          <w:rPr>
            <w:rFonts w:ascii="Calibri" w:hAnsi="Calibri" w:cs="Calibri"/>
            <w:szCs w:val="24"/>
            <w:rPrChange w:id="25" w:author="Bahlai, Christine" w:date="2018-06-04T12:47:00Z">
              <w:rPr>
                <w:rFonts w:ascii="Times New Roman" w:hAnsi="Times New Roman" w:cs="Times New Roman"/>
                <w:sz w:val="24"/>
                <w:szCs w:val="24"/>
              </w:rPr>
            </w:rPrChange>
          </w:rPr>
          <w:t>Bjørnstad</w:t>
        </w:r>
        <w:proofErr w:type="spellEnd"/>
        <w:r w:rsidR="003D6BFD" w:rsidRPr="003D6BFD">
          <w:rPr>
            <w:rFonts w:ascii="Calibri" w:hAnsi="Calibri" w:cs="Calibri"/>
            <w:szCs w:val="24"/>
            <w:rPrChange w:id="26" w:author="Bahlai, Christine" w:date="2018-06-04T12:47:00Z">
              <w:rPr>
                <w:rFonts w:ascii="Times New Roman" w:hAnsi="Times New Roman" w:cs="Times New Roman"/>
                <w:sz w:val="24"/>
                <w:szCs w:val="24"/>
              </w:rPr>
            </w:rPrChange>
          </w:rPr>
          <w:t xml:space="preserve"> and Grenfell 2001)</w:t>
        </w:r>
      </w:ins>
      <w:del w:id="27" w:author="Bahlai, Christine" w:date="2018-06-04T12:47:00Z">
        <w:r w:rsidRPr="00FC0484" w:rsidDel="003D6BFD">
          <w:rPr>
            <w:rFonts w:ascii="Calibri" w:hAnsi="Calibri" w:cs="Calibri"/>
            <w:szCs w:val="24"/>
          </w:rPr>
          <w:delText>(May 1976, Bjørnstad and Grenfell 2001)</w:delText>
        </w:r>
      </w:del>
      <w:r>
        <w:fldChar w:fldCharType="end"/>
      </w:r>
      <w:r>
        <w:t xml:space="preserve">, these models remain useful, in large part due to their simplicity and ecologically meaningful interpretations </w:t>
      </w:r>
      <w:r>
        <w:fldChar w:fldCharType="begin"/>
      </w:r>
      <w:ins w:id="28" w:author="Bahlai, Christine" w:date="2018-06-04T12:47:00Z">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ins>
      <w:del w:id="29" w:author="Bahlai, Christine" w:date="2018-06-04T12:47:00Z">
        <w:r w:rsidDel="003D6BFD">
          <w:delInstrText xml:space="preserve"> ADDIN ZOTERO_ITEM CSL_CITATION {"citationID":"a2i22f9hl5t","properties":{"formattedCitation":"(Gadrich and Katriel 2016)","plainCitation":"(Gadrich and Katriel 2016)"},"citationItems":[{"id":1903,"uris":["http://zotero.org/users/3015424/items/BENNAUFT"],"uri":["http://zotero.org/users/3015424/items/BENNAUFT"],"itemData":{"id":1903,"type":"article-journal","title":"A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del>
      <w:r>
        <w:fldChar w:fldCharType="separate"/>
      </w:r>
      <w:r w:rsidRPr="00183578">
        <w:rPr>
          <w:rFonts w:ascii="Calibri" w:hAnsi="Calibri" w:cs="Calibri"/>
        </w:rPr>
        <w:t>(</w:t>
      </w:r>
      <w:proofErr w:type="spellStart"/>
      <w:r w:rsidRPr="00183578">
        <w:rPr>
          <w:rFonts w:ascii="Calibri" w:hAnsi="Calibri" w:cs="Calibri"/>
        </w:rPr>
        <w:t>Gadrich</w:t>
      </w:r>
      <w:proofErr w:type="spellEnd"/>
      <w:r w:rsidRPr="00183578">
        <w:rPr>
          <w:rFonts w:ascii="Calibri" w:hAnsi="Calibri" w:cs="Calibri"/>
        </w:rPr>
        <w:t xml:space="preserve"> and </w:t>
      </w:r>
      <w:proofErr w:type="spellStart"/>
      <w:r w:rsidRPr="00183578">
        <w:rPr>
          <w:rFonts w:ascii="Calibri" w:hAnsi="Calibri" w:cs="Calibri"/>
        </w:rPr>
        <w:t>Katriel</w:t>
      </w:r>
      <w:proofErr w:type="spellEnd"/>
      <w:r w:rsidRPr="00183578">
        <w:rPr>
          <w:rFonts w:ascii="Calibri" w:hAnsi="Calibri" w:cs="Calibri"/>
        </w:rPr>
        <w:t xml:space="preserve"> 2016)</w:t>
      </w:r>
      <w:r>
        <w:fldChar w:fldCharType="end"/>
      </w:r>
      <w:r>
        <w:t xml:space="preserve">. When parameter estimates produced by fitting these models differ between populations, or change in a single population, it suggests that differing environmental constraints govern the population, providing a quantitative measure of an effect of environmental changes </w:t>
      </w:r>
      <w:r>
        <w:fldChar w:fldCharType="begin"/>
      </w:r>
      <w:ins w:id="30" w:author="Bahlai, Christine" w:date="2018-06-04T12:47:00Z">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31" w:author="Bahlai, Christine" w:date="2018-06-04T12:47:00Z">
        <w:r w:rsidDel="003D6BFD">
          <w:del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r w:rsidRPr="004B1518">
        <w:rPr>
          <w:rFonts w:ascii="Calibri" w:hAnsi="Calibri" w:cs="Calibri"/>
        </w:rPr>
        <w:t>(</w:t>
      </w:r>
      <w:proofErr w:type="spellStart"/>
      <w:r w:rsidRPr="004B1518">
        <w:rPr>
          <w:rFonts w:ascii="Calibri" w:hAnsi="Calibri" w:cs="Calibri"/>
        </w:rPr>
        <w:t>Forchhammer</w:t>
      </w:r>
      <w:proofErr w:type="spellEnd"/>
      <w:r w:rsidRPr="004B1518">
        <w:rPr>
          <w:rFonts w:ascii="Calibri" w:hAnsi="Calibri" w:cs="Calibri"/>
        </w:rPr>
        <w:t xml:space="preserve"> and </w:t>
      </w:r>
      <w:proofErr w:type="spellStart"/>
      <w:r w:rsidRPr="004B1518">
        <w:rPr>
          <w:rFonts w:ascii="Calibri" w:hAnsi="Calibri" w:cs="Calibri"/>
        </w:rPr>
        <w:t>Asferg</w:t>
      </w:r>
      <w:proofErr w:type="spellEnd"/>
      <w:r w:rsidRPr="004B1518">
        <w:rPr>
          <w:rFonts w:ascii="Calibri" w:hAnsi="Calibri" w:cs="Calibri"/>
        </w:rPr>
        <w:t xml:space="preserve"> 2000, Berryman and Lima 2006, Zipkin et al. 2009, Bahlai, </w:t>
      </w:r>
      <w:proofErr w:type="spellStart"/>
      <w:r w:rsidRPr="004B1518">
        <w:rPr>
          <w:rFonts w:ascii="Calibri" w:hAnsi="Calibri" w:cs="Calibri"/>
        </w:rPr>
        <w:t>vander</w:t>
      </w:r>
      <w:proofErr w:type="spellEnd"/>
      <w:r w:rsidRPr="004B1518">
        <w:rPr>
          <w:rFonts w:ascii="Calibri" w:hAnsi="Calibri" w:cs="Calibri"/>
        </w:rPr>
        <w:t xml:space="preserve"> </w:t>
      </w:r>
      <w:proofErr w:type="spellStart"/>
      <w:r w:rsidRPr="004B1518">
        <w:rPr>
          <w:rFonts w:ascii="Calibri" w:hAnsi="Calibri" w:cs="Calibri"/>
        </w:rPr>
        <w:t>Werf</w:t>
      </w:r>
      <w:proofErr w:type="spellEnd"/>
      <w:r w:rsidRPr="004B1518">
        <w:rPr>
          <w:rFonts w:ascii="Calibri" w:hAnsi="Calibri" w:cs="Calibri"/>
        </w:rPr>
        <w:t>, et al. 2015)</w:t>
      </w:r>
      <w:r>
        <w:fldChar w:fldCharType="end"/>
      </w:r>
      <w:r>
        <w:t>.</w:t>
      </w:r>
    </w:p>
    <w:p w14:paraId="50CFF35B" w14:textId="63FCFFF2" w:rsidR="00493C01" w:rsidRDefault="00493C01" w:rsidP="00493C01">
      <w:r>
        <w:t xml:space="preserve">Although theoretically well-described, identifying abrupt transitions in ecological systems is challenging using real-world data because the field lacks a common, systematic approach that can be adapted across a variety of responses </w:t>
      </w:r>
      <w:r>
        <w:fldChar w:fldCharType="begin"/>
      </w:r>
      <w:ins w:id="32" w:author="Bahlai, Christine" w:date="2018-06-04T12:47:00Z">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33" w:author="Bahlai, Christine" w:date="2018-06-04T12:47:00Z">
        <w:r w:rsidDel="003D6BFD">
          <w:delInstrText xml:space="preserve"> ADDIN ZOTERO_ITEM CSL_CITATION {"citationID":"a2l1igte0m1","properties":{"formattedCitation":"(Bestelmeyer et al. 2011)","plainCitation":"(Bestelmeyer et al. 2011)"},"citationItems":[{"id":192,"uris":["http://zotero.org/users/3015424/items/PPQQABTK"],"uri":["http://zotero.org/users/3015424/items/PPQQABTK"],"itemData":{"id":192,"type":"article-journal","title":"Analysis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r w:rsidRPr="004B1518">
        <w:rPr>
          <w:rFonts w:ascii="Calibri" w:hAnsi="Calibri" w:cs="Calibri"/>
        </w:rPr>
        <w:t>(</w:t>
      </w:r>
      <w:proofErr w:type="spellStart"/>
      <w:r w:rsidRPr="004B1518">
        <w:rPr>
          <w:rFonts w:ascii="Calibri" w:hAnsi="Calibri" w:cs="Calibri"/>
        </w:rPr>
        <w:t>Bestelmeyer</w:t>
      </w:r>
      <w:proofErr w:type="spellEnd"/>
      <w:r w:rsidRPr="004B1518">
        <w:rPr>
          <w:rFonts w:ascii="Calibri" w:hAnsi="Calibri" w:cs="Calibri"/>
        </w:rPr>
        <w:t xml:space="preserve">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ins w:id="34" w:author="Bahlai, Christine" w:date="2018-06-04T12:47:00Z">
        <w:r w:rsidR="003D6BFD">
          <w:instrText xml:space="preserve"> ADDIN ZOTERO_ITEM CSL_CITATION {"citationID":"ZbQ4XdEj","properties":{"formattedCitation":"(Hare and Mantua 2000, Weimerskirch et al. 2003, Berryman and Lima 2006, Knapp et al. 2012)","plainCitation":"(Hare and Mantua 2000,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del w:id="35" w:author="Bahlai, Christine" w:date="2018-06-04T12:47:00Z">
        <w:r w:rsidDel="003D6BFD">
          <w:delInstrText xml:space="preserve"> ADDIN ZOTERO_ITEM CSL_CITATION {"citationID":"ZbQ4XdEj","properties":{"formattedCitation":"(Hare and Mantua 2000, Weimerskirch et al. 2003, Berryman and Lima 2006, Knapp et al. 2012)","plainCitation":"(Hare and Mantua 2000, Weimerskirch et al. 2003, Berryman and Lima 2006, Knapp et al. 2012)"},"citationItems":[{"id":1288,"uris":["http://zotero.org/users/3015424/items/FNF46M6A"],"uri":["http://zotero.org/users/3015424/items/FNF46M6A"],"itemData":{"id":1288,"type":"article-journal","title":"Empirical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fldChar w:fldCharType="separate"/>
      </w:r>
      <w:r w:rsidRPr="009508B7">
        <w:rPr>
          <w:rFonts w:ascii="Calibri" w:hAnsi="Calibri" w:cs="Calibri"/>
        </w:rPr>
        <w:t xml:space="preserve">(Hare and Mantua 2000, </w:t>
      </w:r>
      <w:proofErr w:type="spellStart"/>
      <w:r w:rsidRPr="009508B7">
        <w:rPr>
          <w:rFonts w:ascii="Calibri" w:hAnsi="Calibri" w:cs="Calibri"/>
        </w:rPr>
        <w:t>Weimerskirch</w:t>
      </w:r>
      <w:proofErr w:type="spellEnd"/>
      <w:r w:rsidRPr="009508B7">
        <w:rPr>
          <w:rFonts w:ascii="Calibri" w:hAnsi="Calibri" w:cs="Calibri"/>
        </w:rPr>
        <w:t xml:space="preserve"> et al. 2003, Berryman and Lima 2006, Knapp et al. 2012)</w:t>
      </w:r>
      <w:r>
        <w:fldChar w:fldCharType="end"/>
      </w:r>
      <w:r>
        <w:t xml:space="preserve">, creating the potential for observer biases in selecting break points. </w:t>
      </w:r>
      <w:commentRangeStart w:id="36"/>
      <w:commentRangeStart w:id="37"/>
      <w:r>
        <w:t xml:space="preserve">Break point analysis tools eliminate this bias by locating change points with a variety of optimization strategies, including linear and moving average methods </w:t>
      </w:r>
      <w:r>
        <w:fldChar w:fldCharType="begin"/>
      </w:r>
      <w:ins w:id="38" w:author="Bahlai, Christine" w:date="2018-06-04T12:47:00Z">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ins>
      <w:del w:id="39" w:author="Bahlai, Christine" w:date="2018-06-04T12:47:00Z">
        <w:r w:rsidDel="003D6BFD">
          <w:del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del>
      <w:r>
        <w:fldChar w:fldCharType="separate"/>
      </w:r>
      <w:r w:rsidRPr="004B1518">
        <w:rPr>
          <w:rFonts w:ascii="Calibri" w:hAnsi="Calibri" w:cs="Calibri"/>
        </w:rPr>
        <w:t xml:space="preserve">(Braun and Muller 1998, </w:t>
      </w:r>
      <w:proofErr w:type="spellStart"/>
      <w:r w:rsidRPr="004B1518">
        <w:rPr>
          <w:rFonts w:ascii="Calibri" w:hAnsi="Calibri" w:cs="Calibri"/>
        </w:rPr>
        <w:t>Zeileis</w:t>
      </w:r>
      <w:proofErr w:type="spellEnd"/>
      <w:r w:rsidRPr="004B1518">
        <w:rPr>
          <w:rFonts w:ascii="Calibri" w:hAnsi="Calibri" w:cs="Calibri"/>
        </w:rPr>
        <w:t xml:space="preserve"> et al. 2001, </w:t>
      </w:r>
      <w:proofErr w:type="spellStart"/>
      <w:r w:rsidRPr="004B1518">
        <w:rPr>
          <w:rFonts w:ascii="Calibri" w:hAnsi="Calibri" w:cs="Calibri"/>
        </w:rPr>
        <w:t>Killick</w:t>
      </w:r>
      <w:proofErr w:type="spellEnd"/>
      <w:r w:rsidRPr="004B1518">
        <w:rPr>
          <w:rFonts w:ascii="Calibri" w:hAnsi="Calibri" w:cs="Calibri"/>
        </w:rPr>
        <w:t xml:space="preserve"> and </w:t>
      </w:r>
      <w:proofErr w:type="spellStart"/>
      <w:r w:rsidRPr="004B1518">
        <w:rPr>
          <w:rFonts w:ascii="Calibri" w:hAnsi="Calibri" w:cs="Calibri"/>
        </w:rPr>
        <w:t>Eckley</w:t>
      </w:r>
      <w:proofErr w:type="spellEnd"/>
      <w:r w:rsidRPr="004B1518">
        <w:rPr>
          <w:rFonts w:ascii="Calibri" w:hAnsi="Calibri" w:cs="Calibri"/>
        </w:rPr>
        <w:t xml:space="preserve"> 2014, </w:t>
      </w:r>
      <w:proofErr w:type="spellStart"/>
      <w:r w:rsidRPr="004B1518">
        <w:rPr>
          <w:rFonts w:ascii="Calibri" w:hAnsi="Calibri" w:cs="Calibri"/>
        </w:rPr>
        <w:t>Priyadarshana</w:t>
      </w:r>
      <w:proofErr w:type="spellEnd"/>
      <w:r w:rsidRPr="004B1518">
        <w:rPr>
          <w:rFonts w:ascii="Calibri" w:hAnsi="Calibri" w:cs="Calibri"/>
        </w:rPr>
        <w:t xml:space="preserve"> and </w:t>
      </w:r>
      <w:proofErr w:type="spellStart"/>
      <w:r w:rsidRPr="004B1518">
        <w:rPr>
          <w:rFonts w:ascii="Calibri" w:hAnsi="Calibri" w:cs="Calibri"/>
        </w:rPr>
        <w:t>Sofronov</w:t>
      </w:r>
      <w:proofErr w:type="spellEnd"/>
      <w:r w:rsidRPr="004B1518">
        <w:rPr>
          <w:rFonts w:ascii="Calibri" w:hAnsi="Calibri" w:cs="Calibri"/>
        </w:rPr>
        <w:t xml:space="preserve"> 2015)</w:t>
      </w:r>
      <w:r>
        <w:fldChar w:fldCharType="end"/>
      </w:r>
      <w:r>
        <w:t>. However</w:t>
      </w:r>
      <w:commentRangeStart w:id="40"/>
      <w:commentRangeStart w:id="41"/>
      <w:r>
        <w:t xml:space="preserve">, these methods are not optimal for data with internal, density dependent structure inherent to </w:t>
      </w:r>
      <w:proofErr w:type="gramStart"/>
      <w:r>
        <w:t>population time series data</w:t>
      </w:r>
      <w:proofErr w:type="gramEnd"/>
      <w:r>
        <w:t xml:space="preserve">. </w:t>
      </w:r>
      <w:commentRangeEnd w:id="40"/>
      <w:r>
        <w:rPr>
          <w:rStyle w:val="CommentReference"/>
        </w:rPr>
        <w:commentReference w:id="40"/>
      </w:r>
      <w:commentRangeEnd w:id="41"/>
      <w:r>
        <w:rPr>
          <w:rStyle w:val="CommentReference"/>
        </w:rPr>
        <w:commentReference w:id="41"/>
      </w:r>
      <w:r>
        <w:t xml:space="preserve"> Density-dependence within populations has the potential to mask transition points because of, for example, chaotic dynamics occurring immediately after a temporary </w:t>
      </w:r>
      <w:proofErr w:type="gramStart"/>
      <w:r>
        <w:t>disturbance which</w:t>
      </w:r>
      <w:proofErr w:type="gramEnd"/>
      <w:r>
        <w:t xml:space="preserve"> results in a change in population size, but not in the rules governing population fluctuations. As such, standard time series break point approaches do not accommodate changes in the driving dynamic between sequential data points, just the resultant data’s absolute value. </w:t>
      </w:r>
      <w:commentRangeEnd w:id="36"/>
      <w:r>
        <w:rPr>
          <w:rStyle w:val="CommentReference"/>
        </w:rPr>
        <w:commentReference w:id="36"/>
      </w:r>
      <w:commentRangeEnd w:id="37"/>
      <w:r>
        <w:rPr>
          <w:rStyle w:val="CommentReference"/>
        </w:rPr>
        <w:commentReference w:id="37"/>
      </w:r>
      <w:r>
        <w:t xml:space="preserve">Wavelet analysis has been applied to population time series to address changes in cycling patterns </w:t>
      </w:r>
      <w:r>
        <w:fldChar w:fldCharType="begin"/>
      </w:r>
      <w:ins w:id="42" w:author="Bahlai, Christine" w:date="2018-06-04T12:47:00Z">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ins>
      <w:del w:id="43" w:author="Bahlai, Christine" w:date="2018-06-04T12:47:00Z">
        <w:r w:rsidDel="003D6BFD">
          <w:delInstrText xml:space="preserve"> ADDIN ZOTERO_ITEM CSL_CITATION {"citationID":"acodumhec6","properties":{"formattedCitation":"(Jenouvrier et al. 2005)","plainCitation":"(Jenouvrier et al. 2005)"},"citationItems":[{"id":1291,"uris":["http://zotero.org/users/3015424/items/5X37K28I"],"uri":["http://zotero.org/users/3015424/items/5X37K28I"],"itemData":{"id":1291,"type":"article-journal","title":"Evidence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del>
      <w:r>
        <w:fldChar w:fldCharType="separate"/>
      </w:r>
      <w:r w:rsidRPr="00E64DD7">
        <w:rPr>
          <w:rFonts w:ascii="Calibri" w:hAnsi="Calibri" w:cs="Calibri"/>
        </w:rPr>
        <w:t>(</w:t>
      </w:r>
      <w:proofErr w:type="spellStart"/>
      <w:r w:rsidRPr="00E64DD7">
        <w:rPr>
          <w:rFonts w:ascii="Calibri" w:hAnsi="Calibri" w:cs="Calibri"/>
        </w:rPr>
        <w:t>Jenouvrier</w:t>
      </w:r>
      <w:proofErr w:type="spellEnd"/>
      <w:r w:rsidRPr="00E64DD7">
        <w:rPr>
          <w:rFonts w:ascii="Calibri" w:hAnsi="Calibri" w:cs="Calibri"/>
        </w:rPr>
        <w:t xml:space="preserve"> et al. 2005)</w:t>
      </w:r>
      <w:r>
        <w:fldChar w:fldCharType="end"/>
      </w:r>
      <w:r>
        <w:t xml:space="preserve"> </w:t>
      </w:r>
      <w:commentRangeStart w:id="44"/>
      <w:commentRangeStart w:id="45"/>
      <w:r>
        <w:t>but this method also does not explicitly account for density-dependence</w:t>
      </w:r>
      <w:commentRangeEnd w:id="44"/>
      <w:r>
        <w:rPr>
          <w:rStyle w:val="CommentReference"/>
        </w:rPr>
        <w:commentReference w:id="44"/>
      </w:r>
      <w:commentRangeEnd w:id="45"/>
      <w:r>
        <w:rPr>
          <w:rStyle w:val="CommentReference"/>
        </w:rPr>
        <w:commentReference w:id="45"/>
      </w:r>
      <w:r>
        <w:t xml:space="preserve"> internal to the process as an explicit mechanism governing the fluctuations </w:t>
      </w:r>
      <w:r>
        <w:fldChar w:fldCharType="begin"/>
      </w:r>
      <w:ins w:id="46" w:author="Bahlai, Christine" w:date="2018-06-04T12:47:00Z">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ins>
      <w:del w:id="47" w:author="Bahlai, Christine" w:date="2018-06-04T12:47:00Z">
        <w:r w:rsidDel="003D6BFD">
          <w:delInstrText xml:space="preserve"> ADDIN ZOTERO_ITEM CSL_CITATION {"citationID":"auqbk6tri7","properties":{"formattedCitation":"(Cazelles et al. 2008)","plainCitation":"(Cazelles et al. 2008)"},"citationItems":[{"id":1937,"uris":["http://zotero.org/users/3015424/items/VGV73NDY"],"uri":["http://zotero.org/users/3015424/items/VGV73NDY"],"itemData":{"id":1937,"type":"article-journal","title":"Wavelet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del>
      <w:r>
        <w:fldChar w:fldCharType="separate"/>
      </w:r>
      <w:r w:rsidRPr="00042E44">
        <w:rPr>
          <w:rFonts w:ascii="Calibri" w:hAnsi="Calibri" w:cs="Calibri"/>
        </w:rPr>
        <w:t>(</w:t>
      </w:r>
      <w:proofErr w:type="spellStart"/>
      <w:r w:rsidRPr="00042E44">
        <w:rPr>
          <w:rFonts w:ascii="Calibri" w:hAnsi="Calibri" w:cs="Calibri"/>
        </w:rPr>
        <w:t>Cazelles</w:t>
      </w:r>
      <w:proofErr w:type="spellEnd"/>
      <w:r w:rsidRPr="00042E44">
        <w:rPr>
          <w:rFonts w:ascii="Calibri" w:hAnsi="Calibri" w:cs="Calibri"/>
        </w:rPr>
        <w:t xml:space="preserve"> et al. </w:t>
      </w:r>
      <w:r w:rsidRPr="00042E44">
        <w:rPr>
          <w:rFonts w:ascii="Calibri" w:hAnsi="Calibri" w:cs="Calibri"/>
        </w:rPr>
        <w:lastRenderedPageBreak/>
        <w:t>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77777777" w:rsidR="00493C01" w:rsidRDefault="00493C01" w:rsidP="00493C01">
      <w:r>
        <w:t xml:space="preserve">In this paper, we develop a generalizable tool for adapting a simple density dependent model to detect shifts in dynamic regimes within </w:t>
      </w:r>
      <w:proofErr w:type="gramStart"/>
      <w:r>
        <w:t>population time series data</w:t>
      </w:r>
      <w:proofErr w:type="gramEnd"/>
      <w:r>
        <w:t xml:space="preserve">. We use the Ricker model because of its combination of simplicity and performance. Yet, the techniques described in our paper could be adapted to incorporate other population models, or, indeed, </w:t>
      </w:r>
      <w:commentRangeStart w:id="48"/>
      <w:commentRangeStart w:id="49"/>
      <w:r>
        <w:t>models for other processes through time</w:t>
      </w:r>
      <w:commentRangeEnd w:id="48"/>
      <w:r>
        <w:rPr>
          <w:rStyle w:val="CommentReference"/>
        </w:rPr>
        <w:commentReference w:id="48"/>
      </w:r>
      <w:commentRangeEnd w:id="49"/>
      <w:r>
        <w:rPr>
          <w:rStyle w:val="CommentReference"/>
        </w:rPr>
        <w:commentReference w:id="49"/>
      </w:r>
      <w:r>
        <w:t xml:space="preserve">, such as those with seasonal periodicity, or decay processes. We describe the basic structure of our model and how it </w:t>
      </w:r>
      <w:proofErr w:type="gramStart"/>
      <w:r>
        <w:t>can be used</w:t>
      </w:r>
      <w:proofErr w:type="gramEnd"/>
      <w:r>
        <w:t xml:space="preserve"> to evaluate the presence, location, and magnitude of shifts in dynamic regimes population within time series data. We demonstrate the utility our model through a series of simulations and apply the model to real-world case studies of two populations </w:t>
      </w:r>
      <w:commentRangeStart w:id="50"/>
      <w:commentRangeStart w:id="51"/>
      <w:r>
        <w:t>of conservation and economic concern.</w:t>
      </w:r>
      <w:commentRangeEnd w:id="50"/>
      <w:r>
        <w:rPr>
          <w:rStyle w:val="CommentReference"/>
        </w:rPr>
        <w:commentReference w:id="50"/>
      </w:r>
      <w:commentRangeEnd w:id="51"/>
      <w:r>
        <w:rPr>
          <w:rStyle w:val="CommentReference"/>
        </w:rPr>
        <w:commentReference w:id="51"/>
      </w:r>
      <w:r>
        <w:t xml:space="preserve"> We examine the invasion process of </w:t>
      </w:r>
      <w:r w:rsidRPr="00042E44">
        <w:rPr>
          <w:i/>
        </w:rPr>
        <w:t xml:space="preserve">Harmonia </w:t>
      </w:r>
      <w:proofErr w:type="spellStart"/>
      <w:r w:rsidRPr="00042E44">
        <w:rPr>
          <w:i/>
        </w:rPr>
        <w:t>axyridis</w:t>
      </w:r>
      <w:proofErr w:type="spellEnd"/>
      <w:r>
        <w:t xml:space="preserve">, a cosmopolitan invasive lady beetle, including a biotic facilitation event, in the two decades following its arrival in Midwestern US agricultural ecosystems. Then, we examine the density overwintering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Pr>
          <w:i/>
        </w:rPr>
        <w:t xml:space="preserve">, </w:t>
      </w:r>
      <w:r>
        <w:t xml:space="preserve">the monarch butterfly, as the species endures numerous threats throughout its migratory range over a similar </w:t>
      </w:r>
      <w:proofErr w:type="gramStart"/>
      <w:r>
        <w:t>two decade</w:t>
      </w:r>
      <w:proofErr w:type="gramEnd"/>
      <w:r>
        <w:t xml:space="preserve"> period.</w:t>
      </w:r>
    </w:p>
    <w:p w14:paraId="285C064E" w14:textId="77777777" w:rsidR="00493C01" w:rsidRDefault="00493C01" w:rsidP="00493C01">
      <w:pPr>
        <w:rPr>
          <w:b/>
        </w:rPr>
      </w:pPr>
      <w:r>
        <w:rPr>
          <w:b/>
        </w:rPr>
        <w:t>The Regime Shift Detector model</w:t>
      </w:r>
    </w:p>
    <w:p w14:paraId="6D6AB999" w14:textId="14ACDC42" w:rsidR="00493C01" w:rsidRDefault="00493C01" w:rsidP="00493C01">
      <w:r>
        <w:t xml:space="preserve">We assume that the population of interest follows a Ricker model structure such that the population size in time t+1, </w:t>
      </w:r>
      <w:commentRangeStart w:id="52"/>
      <w:commentRangeStart w:id="53"/>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w:commentRangeEnd w:id="52"/>
        <m:r>
          <m:rPr>
            <m:sty m:val="p"/>
          </m:rPr>
          <w:rPr>
            <w:rStyle w:val="CommentReference"/>
          </w:rPr>
          <w:commentReference w:id="52"/>
        </m:r>
        <w:commentRangeEnd w:id="53"/>
        <m:r>
          <m:rPr>
            <m:sty m:val="p"/>
          </m:rPr>
          <w:rPr>
            <w:rStyle w:val="CommentReference"/>
          </w:rPr>
          <w:commentReference w:id="53"/>
        </m:r>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ins w:id="54" w:author="Bahlai, Christine" w:date="2018-06-04T12:47:00Z">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ins>
      <w:del w:id="55" w:author="Bahlai, Christine" w:date="2018-06-04T12:47:00Z">
        <w:r w:rsidDel="003D6BFD">
          <w:delInstrText xml:space="preserve"> ADDIN ZOTERO_ITEM CSL_CITATION {"citationID":"a2lonl5c0vq","properties":{"formattedCitation":"(Turchin 2003)","plainCitation":"(Turchin 2003)"},"citationItems":[{"id":48,"uris":["http://zotero.org/users/3015424/items/K9VWGH86"],"uri":["http://zotero.org/users/3015424/items/K9VWGH86"],"itemData":{"id":48,"type":"book","title":"Complex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delInstrText>
        </w:r>
      </w:del>
      <w:r>
        <w:fldChar w:fldCharType="separate"/>
      </w:r>
      <w:r w:rsidRPr="00F75BFC">
        <w:rPr>
          <w:rFonts w:ascii="Calibri" w:hAnsi="Calibri" w:cs="Calibri"/>
        </w:rPr>
        <w:t>(</w:t>
      </w:r>
      <w:proofErr w:type="spellStart"/>
      <w:r w:rsidRPr="00F75BFC">
        <w:rPr>
          <w:rFonts w:ascii="Calibri" w:hAnsi="Calibri" w:cs="Calibri"/>
        </w:rPr>
        <w:t>Turchin</w:t>
      </w:r>
      <w:proofErr w:type="spellEnd"/>
      <w:r w:rsidRPr="00F75BFC">
        <w:rPr>
          <w:rFonts w:ascii="Calibri" w:hAnsi="Calibri" w:cs="Calibri"/>
        </w:rPr>
        <w:t xml:space="preserve"> 2003)</w:t>
      </w:r>
      <w:r>
        <w:fldChar w:fldCharType="end"/>
      </w:r>
      <w:r>
        <w:t xml:space="preserve">: </w:t>
      </w:r>
    </w:p>
    <w:p w14:paraId="325F0590" w14:textId="77777777" w:rsidR="00493C01" w:rsidRPr="00562E12" w:rsidRDefault="001C51BB" w:rsidP="00493C01">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oMath>
      </m:oMathPara>
    </w:p>
    <w:p w14:paraId="02653D35" w14:textId="615AB27F" w:rsidR="00493C01" w:rsidRDefault="00493C01" w:rsidP="00493C01">
      <w:r>
        <w:t>The population size in year t+</w:t>
      </w:r>
      <w:proofErr w:type="gramStart"/>
      <w:r>
        <w:t>1</w:t>
      </w:r>
      <w:proofErr w:type="gramEnd"/>
      <w:r>
        <w:t xml:space="preserve"> is additionally assumed to have some stochastically variation, which is modeled using an error term  </w:t>
      </w:r>
      <m:oMath>
        <m:sSub>
          <m:sSubPr>
            <m:ctrlPr>
              <w:rPr>
                <w:rFonts w:ascii="Cambria Math" w:hAnsi="Cambria Math" w:cs="Times New Roman"/>
                <w:i/>
                <w:sz w:val="24"/>
                <w:szCs w:val="24"/>
              </w:rPr>
            </m:ctrlPr>
          </m:sSubPr>
          <m:e>
            <w:commentRangeStart w:id="56"/>
            <m:r>
              <w:rPr>
                <w:rFonts w:ascii="Cambria Math" w:hAnsi="Cambria Math" w:cs="Times New Roman"/>
                <w:sz w:val="24"/>
                <w:szCs w:val="24"/>
              </w:rPr>
              <m:t>σ</m:t>
            </m:r>
            <w:commentRangeEnd w:id="56"/>
            <m:r>
              <m:rPr>
                <m:sty m:val="p"/>
              </m:rPr>
              <w:rPr>
                <w:rStyle w:val="CommentReference"/>
              </w:rPr>
              <w:commentReference w:id="56"/>
            </m:r>
          </m:e>
          <m:sub>
            <m:r>
              <w:rPr>
                <w:rFonts w:ascii="Cambria Math" w:hAnsi="Cambria Math" w:cs="Times New Roman"/>
                <w:sz w:val="24"/>
                <w:szCs w:val="24"/>
              </w:rPr>
              <m:t>t</m:t>
            </m:r>
          </m:sub>
        </m:sSub>
      </m:oMath>
      <w:r>
        <w:t xml:space="preserve"> . The parameters K, r, and sigma are estimated from the population data (N_1, N_</w:t>
      </w:r>
      <w:proofErr w:type="gramStart"/>
      <w:r>
        <w:t>t, …</w:t>
      </w:r>
      <w:proofErr w:type="gramEnd"/>
      <w:r>
        <w:t xml:space="preserve"> N_T). </w:t>
      </w:r>
      <w:proofErr w:type="gramStart"/>
      <w:r>
        <w:t xml:space="preserve">We selected the Ricker model because 1) it does not rely on any external information, other than population data over time; 2) only two parameters need to be estimated, and those parameters have ecologically meaningful interpretations; and 3) it is an extremely flexible distribution, and can take a variety of forms, from linear to compensatory to over-compensatory, and thus has a wide range of applications for populations across a wide variety of taxa </w:t>
      </w:r>
      <w:r>
        <w:fldChar w:fldCharType="begin"/>
      </w:r>
      <w:ins w:id="57" w:author="Bahlai, Christine" w:date="2018-06-04T12:47:00Z">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ins>
      <w:del w:id="58" w:author="Bahlai, Christine" w:date="2018-06-04T12:47:00Z">
        <w:r w:rsidDel="003D6BFD">
          <w:delInstrText xml:space="preserve"> ADDIN ZOTERO_ITEM CSL_CITATION {"citationID":"J3vUceyI","properties":{"formattedCitation":"(Ricker 1954, Brook and Bradshaw 2006)","plainCitation":"(Ricker 1954, Brook and Bradshaw 2006)"},"citationItems":[{"id":1298,"uris":["http://zotero.org/users/3015424/items/URZH5CDF"],"uri":["http://zotero.org/users/3015424/items/URZH5CDF"],"itemData":{"id":1298,"type":"article-journal","title":"Stock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delInstrText>
        </w:r>
      </w:del>
      <w:r>
        <w:fldChar w:fldCharType="separate"/>
      </w:r>
      <w:r w:rsidRPr="001247E5">
        <w:rPr>
          <w:rFonts w:ascii="Calibri" w:hAnsi="Calibri" w:cs="Calibri"/>
        </w:rPr>
        <w:t>(Ricker 1954, Brook and Bradshaw 2006)</w:t>
      </w:r>
      <w:r>
        <w:fldChar w:fldCharType="end"/>
      </w:r>
      <w:r>
        <w:t>.</w:t>
      </w:r>
      <w:proofErr w:type="gramEnd"/>
    </w:p>
    <w:p w14:paraId="00E9D035" w14:textId="77777777" w:rsidR="00493C01" w:rsidRDefault="00493C01" w:rsidP="00493C01">
      <w:r>
        <w:t xml:space="preserve">To build the Regime Shift Detector model, we used an iterative, model-selection based process to determine if, and when, shifts in dynamic regime had occurred within a given time series. To achieve this, we first fit the Ricker model to the entire population time series, then the population time series was subdivided into all possible combinations of  2, 3, …, n subsets of sequential data points (hereafter, ‘break point combination’) and the Ricker model was fitted to each of the subsets produced for each break point combination. We constrained break point combinations </w:t>
      </w:r>
      <w:proofErr w:type="gramStart"/>
      <w:r>
        <w:t>to only include</w:t>
      </w:r>
      <w:proofErr w:type="gramEnd"/>
      <w:r>
        <w:t xml:space="preserve"> subsets</w:t>
      </w:r>
      <w:commentRangeStart w:id="59"/>
      <w:r>
        <w:t xml:space="preserve"> with </w:t>
      </w:r>
      <w:commentRangeStart w:id="60"/>
      <w:r>
        <w:t>at least four</w:t>
      </w:r>
      <w:commentRangeEnd w:id="60"/>
      <w:r>
        <w:rPr>
          <w:rStyle w:val="CommentReference"/>
        </w:rPr>
        <w:commentReference w:id="60"/>
      </w:r>
      <w:r>
        <w:t xml:space="preserve"> sequential data points to avoid over-fitting.</w:t>
      </w:r>
      <w:commentRangeEnd w:id="59"/>
      <w:r>
        <w:rPr>
          <w:rStyle w:val="CommentReference"/>
        </w:rPr>
        <w:commentReference w:id="59"/>
      </w:r>
      <w:r>
        <w:t xml:space="preserve"> </w:t>
      </w:r>
    </w:p>
    <w:p w14:paraId="24E52C58" w14:textId="219C8E24" w:rsidR="00493C01" w:rsidRDefault="00493C01" w:rsidP="00493C01">
      <w:r>
        <w:t xml:space="preserve">After fitting each </w:t>
      </w:r>
      <w:commentRangeStart w:id="61"/>
      <w:r>
        <w:t xml:space="preserve">subset </w:t>
      </w:r>
      <w:commentRangeEnd w:id="61"/>
      <w:r>
        <w:rPr>
          <w:rStyle w:val="CommentReference"/>
        </w:rPr>
        <w:commentReference w:id="61"/>
      </w:r>
      <w:r>
        <w:t xml:space="preserve">for a given break point combination, we calculate the model’s </w:t>
      </w:r>
      <w:proofErr w:type="spellStart"/>
      <w:r>
        <w:t>Akaike</w:t>
      </w:r>
      <w:proofErr w:type="spellEnd"/>
      <w:r>
        <w:t xml:space="preserve"> </w:t>
      </w:r>
      <w:commentRangeStart w:id="62"/>
      <w:r>
        <w:t>Information</w:t>
      </w:r>
      <w:commentRangeEnd w:id="62"/>
      <w:r>
        <w:rPr>
          <w:rStyle w:val="CommentReference"/>
        </w:rPr>
        <w:commentReference w:id="62"/>
      </w:r>
      <w:r>
        <w:t xml:space="preserve"> Criteria for small sample sizes (</w:t>
      </w:r>
      <w:proofErr w:type="spellStart"/>
      <w:r>
        <w:t>AICc</w:t>
      </w:r>
      <w:proofErr w:type="spellEnd"/>
      <w:r>
        <w:t xml:space="preserve">). To do this, we calculate </w:t>
      </w:r>
      <w:proofErr w:type="spellStart"/>
      <w:r>
        <w:t>AICc</w:t>
      </w:r>
      <w:proofErr w:type="spellEnd"/>
      <w:r>
        <w:t xml:space="preserve"> for each subset and sum them together to estimate one value for the total model. We assume that the total number of </w:t>
      </w:r>
      <w:r>
        <w:lastRenderedPageBreak/>
        <w:t>parameters estimated for the fit where the number of parameters</w:t>
      </w:r>
      <w:commentRangeStart w:id="63"/>
      <w:commentRangeStart w:id="64"/>
      <w:r>
        <w:t xml:space="preserve"> is three (the number estimated for each segment) times the total number of segments</w:t>
      </w:r>
      <w:commentRangeEnd w:id="63"/>
      <w:r>
        <w:rPr>
          <w:rStyle w:val="CommentReference"/>
        </w:rPr>
        <w:commentReference w:id="63"/>
      </w:r>
      <w:commentRangeEnd w:id="64"/>
      <w:r>
        <w:rPr>
          <w:rStyle w:val="CommentReference"/>
        </w:rPr>
        <w:commentReference w:id="64"/>
      </w:r>
      <w:r>
        <w:t xml:space="preserve">. </w:t>
      </w:r>
      <w:proofErr w:type="spellStart"/>
      <w:r>
        <w:t>AICc</w:t>
      </w:r>
      <w:proofErr w:type="spellEnd"/>
      <w:r>
        <w:t xml:space="preserve"> values </w:t>
      </w:r>
      <w:proofErr w:type="gramStart"/>
      <w:r>
        <w:t>were used</w:t>
      </w:r>
      <w:proofErr w:type="gramEnd"/>
      <w:r>
        <w:t xml:space="preserve"> to rank fits for each break point combination, and fits for break point combinations with lower </w:t>
      </w:r>
      <w:proofErr w:type="spellStart"/>
      <w:r>
        <w:t>AICc</w:t>
      </w:r>
      <w:proofErr w:type="spellEnd"/>
      <w:r>
        <w:t xml:space="preserve"> values were considered to have better performance. When </w:t>
      </w:r>
      <w:proofErr w:type="spellStart"/>
      <w:r>
        <w:t>AICc</w:t>
      </w:r>
      <w:proofErr w:type="spellEnd"/>
      <w:r>
        <w:t xml:space="preserve"> values differed by two units or less, models were considered equivalent </w:t>
      </w:r>
      <w:r>
        <w:fldChar w:fldCharType="begin"/>
      </w:r>
      <w:ins w:id="65" w:author="Bahlai, Christine" w:date="2018-06-04T12:47:00Z">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ins>
      <w:del w:id="66" w:author="Bahlai, Christine" w:date="2018-06-04T12:47:00Z">
        <w:r w:rsidDel="003D6BFD">
          <w:delInstrText xml:space="preserve"> ADDIN ZOTERO_ITEM CSL_CITATION {"citationID":"a2o8nt3agdn","properties":{"formattedCitation":"(Burnham and Anderson 2002)","plainCitation":"(Burnham and Anderson 2002)"},"citationItems":[{"id":137,"uris":["http://zotero.org/users/3015424/items/7SJFAAV6"],"uri":["http://zotero.org/users/3015424/items/7SJFAAV6"],"itemData":{"id":137,"type":"book","title":"Model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delInstrText>
        </w:r>
      </w:del>
      <w:r>
        <w:fldChar w:fldCharType="separate"/>
      </w:r>
      <w:r w:rsidRPr="007A509C">
        <w:rPr>
          <w:rFonts w:ascii="Calibri" w:hAnsi="Calibri" w:cs="Calibri"/>
        </w:rPr>
        <w:t>(Burnham and Anderson 2002)</w:t>
      </w:r>
      <w:r>
        <w:fldChar w:fldCharType="end"/>
      </w:r>
      <w:r>
        <w:t>.</w:t>
      </w:r>
    </w:p>
    <w:p w14:paraId="06E2E117" w14:textId="74113249" w:rsidR="00493C01" w:rsidRDefault="00493C01" w:rsidP="00493C01">
      <w:commentRangeStart w:id="67"/>
      <w:commentRangeStart w:id="68"/>
      <w:commentRangeStart w:id="69"/>
      <w:commentRangeStart w:id="70"/>
      <w:r>
        <w:t xml:space="preserve">The ‘regime shift detector’ </w:t>
      </w:r>
      <w:proofErr w:type="gramStart"/>
      <w:r>
        <w:t>is implemented</w:t>
      </w:r>
      <w:proofErr w:type="gramEnd"/>
      <w:r>
        <w:t xml:space="preserve"> as a series of R functions to enable a user to quickly generate a report on the fit of the model described above to their own data.</w:t>
      </w:r>
      <w:commentRangeEnd w:id="67"/>
      <w:r>
        <w:rPr>
          <w:rStyle w:val="CommentReference"/>
        </w:rPr>
        <w:commentReference w:id="67"/>
      </w:r>
      <w:commentRangeEnd w:id="68"/>
      <w:r>
        <w:rPr>
          <w:rStyle w:val="CommentReference"/>
        </w:rPr>
        <w:commentReference w:id="68"/>
      </w:r>
      <w:r>
        <w:t xml:space="preserve"> Users provide the model with a </w:t>
      </w:r>
      <w:del w:id="71" w:author="Bahlai, Christine" w:date="2018-06-04T10:11:00Z">
        <w:r w:rsidDel="001D05DA">
          <w:delText xml:space="preserve"> </w:delText>
        </w:r>
      </w:del>
      <w:r>
        <w:t xml:space="preserve">data frame of population observations </w:t>
      </w:r>
      <w:proofErr w:type="gramStart"/>
      <w:r>
        <w:t>at a standard time intervals</w:t>
      </w:r>
      <w:proofErr w:type="gramEnd"/>
      <w:r>
        <w:t xml:space="preserve">. The model (and all subsequent simulations and case studies) were scripted and run in R Version 3.3.3 “Another Canoe” </w:t>
      </w:r>
      <w:r>
        <w:fldChar w:fldCharType="begin"/>
      </w:r>
      <w:ins w:id="72" w:author="Bahlai, Christine" w:date="2018-06-04T12:47:00Z">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ins>
      <w:del w:id="73" w:author="Bahlai, Christine" w:date="2018-06-04T12:47:00Z">
        <w:r w:rsidDel="003D6BFD">
          <w:delInstrText xml:space="preserve"> ADDIN ZOTERO_ITEM CSL_CITATION {"citationID":"a262g9b99h5","properties":{"formattedCitation":"(R Development Core Team 2017)","plainCitation":"(R Development Core Team 2017)"},"citationItems":[{"id":1329,"uris":["http://zotero.org/users/3015424/items/SWFJ2EDN"],"uri":["http://zotero.org/users/3015424/items/SWFJ2EDN"],"itemData":{"id":1329,"type":"article-journal","title":"R: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delInstrText>
        </w:r>
      </w:del>
      <w:r>
        <w:fldChar w:fldCharType="separate"/>
      </w:r>
      <w:r w:rsidRPr="004064FD">
        <w:rPr>
          <w:rFonts w:ascii="Calibri" w:hAnsi="Calibri" w:cs="Calibri"/>
        </w:rPr>
        <w:t>(R Development Core Team 2017)</w:t>
      </w:r>
      <w:r>
        <w:fldChar w:fldCharType="end"/>
      </w:r>
      <w:r>
        <w:t xml:space="preserve"> </w:t>
      </w:r>
      <w:r>
        <w:rPr>
          <w:rStyle w:val="CommentReference"/>
        </w:rPr>
        <w:commentReference w:id="74"/>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8" w:history="1">
        <w:r w:rsidRPr="00A43ED8">
          <w:rPr>
            <w:rStyle w:val="Hyperlink"/>
          </w:rPr>
          <w:t>https://github.com/cbahlai/monarch_regime</w:t>
        </w:r>
      </w:hyperlink>
      <w:r>
        <w:t>. We summarize the role of each function in S1, but readers can download the script file directly for implementation details.</w:t>
      </w:r>
      <w:commentRangeEnd w:id="69"/>
      <w:r>
        <w:rPr>
          <w:rStyle w:val="CommentReference"/>
        </w:rPr>
        <w:commentReference w:id="69"/>
      </w:r>
      <w:commentRangeEnd w:id="70"/>
      <w:r>
        <w:rPr>
          <w:rStyle w:val="CommentReference"/>
        </w:rPr>
        <w:commentReference w:id="70"/>
      </w:r>
    </w:p>
    <w:p w14:paraId="48E1EDBC" w14:textId="77777777" w:rsidR="00493C01" w:rsidRDefault="00493C01" w:rsidP="00493C01">
      <w:pPr>
        <w:rPr>
          <w:i/>
        </w:rPr>
      </w:pPr>
      <w:r w:rsidRPr="00F03FA1">
        <w:rPr>
          <w:i/>
        </w:rPr>
        <w:t>Simulation</w:t>
      </w:r>
      <w:r>
        <w:rPr>
          <w:i/>
        </w:rPr>
        <w:t xml:space="preserve"> study</w:t>
      </w:r>
    </w:p>
    <w:p w14:paraId="1E6A143C" w14:textId="77777777" w:rsidR="00493C01" w:rsidRDefault="00493C01" w:rsidP="00493C01">
      <w:r>
        <w:t xml:space="preserve">We conducted a series of simulations to test the accuracy for the regime shift detector under a variety of scenarios. Given known input conditions, we evaluated the accuracy of the model output. Because in cases where some fits produce equivalent </w:t>
      </w:r>
      <w:proofErr w:type="spellStart"/>
      <w:r>
        <w:t>AICc</w:t>
      </w:r>
      <w:proofErr w:type="spellEnd"/>
      <w:r>
        <w:t xml:space="preserve"> values (i.e. within 2 units of the best-performing fit), the regime shift detector will produce both a top  break point combination, and a set of equivalently performing break point combinations. Thus, we evaluated the regime shift detector’s accuracy of detecting starting conditions from both a ‘top’ break point combination and ‘set’ of equivalently-performing breakpoint combinations standpoint. </w:t>
      </w:r>
      <w:commentRangeStart w:id="75"/>
      <w:commentRangeStart w:id="76"/>
      <w:r>
        <w:t xml:space="preserve">The impact of error  </w:t>
      </w:r>
      <m:oMath>
        <m:sSub>
          <m:sSubPr>
            <m:ctrlPr>
              <w:rPr>
                <w:rFonts w:ascii="Cambria Math" w:hAnsi="Cambria Math" w:cs="Times New Roman"/>
                <w:i/>
                <w:sz w:val="24"/>
                <w:szCs w:val="24"/>
              </w:rPr>
            </m:ctrlPr>
          </m:sSubPr>
          <m:e>
            <w:commentRangeStart w:id="77"/>
            <w:commentRangeStart w:id="78"/>
            <m:r>
              <w:rPr>
                <w:rFonts w:ascii="Cambria Math" w:hAnsi="Cambria Math" w:cs="Times New Roman"/>
                <w:sz w:val="24"/>
                <w:szCs w:val="24"/>
              </w:rPr>
              <m:t>σ</m:t>
            </m:r>
            <w:commentRangeEnd w:id="77"/>
            <m:r>
              <m:rPr>
                <m:sty m:val="p"/>
              </m:rPr>
              <w:rPr>
                <w:rStyle w:val="CommentReference"/>
              </w:rPr>
              <w:commentReference w:id="77"/>
            </m:r>
            <w:commentRangeEnd w:id="78"/>
            <m:r>
              <m:rPr>
                <m:sty m:val="p"/>
              </m:rPr>
              <w:rPr>
                <w:rStyle w:val="CommentReference"/>
              </w:rPr>
              <w:commentReference w:id="78"/>
            </m:r>
          </m:e>
          <m:sub>
            <m:r>
              <w:rPr>
                <w:rFonts w:ascii="Cambria Math" w:hAnsi="Cambria Math" w:cs="Times New Roman"/>
                <w:sz w:val="24"/>
                <w:szCs w:val="24"/>
              </w:rPr>
              <m:t>t</m:t>
            </m:r>
          </m:sub>
        </m:sSub>
      </m:oMath>
      <w:r>
        <w:t xml:space="preserve"> </w:t>
      </w:r>
      <w:proofErr w:type="gramStart"/>
      <w:r>
        <w:t>was tested</w:t>
      </w:r>
      <w:proofErr w:type="gramEnd"/>
      <w:r>
        <w:t xml:space="preserve"> by simulating random noise as a proportion of the mean of the dependent v</w:t>
      </w:r>
      <w:proofErr w:type="spellStart"/>
      <w:r>
        <w:t>ariable</w:t>
      </w:r>
      <w:proofErr w:type="spellEnd"/>
      <w:r>
        <w:t xml:space="preserve">.  </w:t>
      </w:r>
      <w:commentRangeEnd w:id="75"/>
      <w:r>
        <w:rPr>
          <w:rStyle w:val="CommentReference"/>
        </w:rPr>
        <w:commentReference w:id="75"/>
      </w:r>
      <w:commentRangeEnd w:id="76"/>
      <w:r>
        <w:rPr>
          <w:rStyle w:val="CommentReference"/>
        </w:rPr>
        <w:commentReference w:id="76"/>
      </w:r>
      <w:commentRangeStart w:id="79"/>
      <w:commentRangeStart w:id="80"/>
      <w:r>
        <w:t xml:space="preserve">For each data point, a random value was selected from a normal curve of mean 0 and standard deviation of </w:t>
      </w:r>
      <w:r w:rsidRPr="00B46726">
        <w:rPr>
          <w:i/>
        </w:rPr>
        <w:t>%</w:t>
      </w:r>
      <w:r w:rsidRPr="00042E44">
        <w:rPr>
          <w:i/>
        </w:rPr>
        <w:t>noise</w:t>
      </w:r>
      <w:r>
        <w:t xml:space="preserve">, and the expected value of N(t+1) was multiplied by this value to simulate error </w:t>
      </w:r>
      <w:r>
        <w:rPr>
          <w:rFonts w:cstheme="minorHAnsi"/>
        </w:rPr>
        <w:t>σ</w:t>
      </w:r>
      <w:r>
        <w:t>.</w:t>
      </w:r>
      <w:commentRangeEnd w:id="79"/>
      <w:r>
        <w:rPr>
          <w:rStyle w:val="CommentReference"/>
        </w:rPr>
        <w:commentReference w:id="79"/>
      </w:r>
      <w:commentRangeEnd w:id="80"/>
      <w:r>
        <w:rPr>
          <w:rStyle w:val="CommentReference"/>
        </w:rPr>
        <w:commentReference w:id="80"/>
      </w:r>
      <w:r>
        <w:t xml:space="preserve">  Noise intervals used </w:t>
      </w:r>
      <w:proofErr w:type="gramStart"/>
      <w:r w:rsidRPr="007045F9">
        <w:rPr>
          <w:i/>
        </w:rPr>
        <w:t>%noise</w:t>
      </w:r>
      <w:proofErr w:type="gramEnd"/>
      <w:r w:rsidRPr="007045F9">
        <w:rPr>
          <w:i/>
        </w:rPr>
        <w:t xml:space="preserve"> </w:t>
      </w:r>
      <w:r>
        <w:t xml:space="preserve">= 1, 5, 10%, and every 10% thereafter to 90%. Each of these scenarios was run on simulated data with </w:t>
      </w:r>
      <w:proofErr w:type="gramStart"/>
      <w:r>
        <w:t>0</w:t>
      </w:r>
      <w:proofErr w:type="gramEnd"/>
      <w:r>
        <w:t xml:space="preserve">, 1, 2 and 3 break point combinations, and each scenario by break point combination was iterated 1000 times with newly simulated data. </w:t>
      </w:r>
      <w:commentRangeStart w:id="81"/>
      <w:commentRangeStart w:id="82"/>
      <w:r>
        <w:t xml:space="preserve">Additional simulations examining the performance of the model under varying sizes of shift, by altering </w:t>
      </w:r>
      <w:r w:rsidRPr="00042E44">
        <w:rPr>
          <w:i/>
        </w:rPr>
        <w:t>r</w:t>
      </w:r>
      <w:r>
        <w:t xml:space="preserve"> and </w:t>
      </w:r>
      <w:proofErr w:type="gramStart"/>
      <w:r w:rsidRPr="00042E44">
        <w:rPr>
          <w:i/>
        </w:rPr>
        <w:t>K</w:t>
      </w:r>
      <w:r>
        <w:t xml:space="preserve">  individually</w:t>
      </w:r>
      <w:proofErr w:type="gramEnd"/>
      <w:r>
        <w:t xml:space="preserve"> by 10% intervals, and by modifying length of time series  at two year intervals while holding other parameters constant were also conducted. We further examined the behavior of the ‘top’ break point combination to examine, when the top model did not detect the starting conditions, what errors occurred. These analyses </w:t>
      </w:r>
      <w:proofErr w:type="gramStart"/>
      <w:r>
        <w:t>are described</w:t>
      </w:r>
      <w:proofErr w:type="gramEnd"/>
      <w:r>
        <w:t xml:space="preserve"> in Appendix S2.</w:t>
      </w:r>
      <w:commentRangeEnd w:id="81"/>
      <w:r>
        <w:rPr>
          <w:rStyle w:val="CommentReference"/>
        </w:rPr>
        <w:commentReference w:id="81"/>
      </w:r>
      <w:commentRangeEnd w:id="82"/>
      <w:r>
        <w:rPr>
          <w:rStyle w:val="CommentReference"/>
        </w:rPr>
        <w:commentReference w:id="82"/>
      </w:r>
    </w:p>
    <w:p w14:paraId="6697162A" w14:textId="77777777" w:rsidR="00493C01" w:rsidRDefault="00493C01" w:rsidP="00493C01">
      <w:proofErr w:type="gramStart"/>
      <w:r>
        <w:t xml:space="preserve">We examined the regime shift detector’s performance from two perspectives: 1) given known input conditions, how frequently were they correctly identified by the top ranked, and the set of equivalently performing break point combinations (Fig. </w:t>
      </w:r>
      <w:proofErr w:type="spellStart"/>
      <w:r>
        <w:t>set_accuracy</w:t>
      </w:r>
      <w:proofErr w:type="spellEnd"/>
      <w:r>
        <w:t xml:space="preserve">); and 2) given an output of a particular type for the top ranked break point combination, what is the likelihood that the output has correctly identified input conditions (Fig. </w:t>
      </w:r>
      <w:proofErr w:type="spellStart"/>
      <w:r>
        <w:t>observed_outcomes</w:t>
      </w:r>
      <w:proofErr w:type="spellEnd"/>
      <w:r>
        <w:t>)?</w:t>
      </w:r>
      <w:proofErr w:type="gramEnd"/>
      <w:r>
        <w:t xml:space="preserve"> The latter evaluation only examines the top break point combination selected to help a user identify conditions where the top-ranked model is also most likely to reflect experimental conditions, and under which conditions additional break point combinations from the equivalently performing break point combinations warrant further consideration.</w:t>
      </w:r>
      <w:r>
        <w:br/>
      </w:r>
      <w:r>
        <w:br/>
        <w:t xml:space="preserve">In general, scenarios that </w:t>
      </w:r>
      <w:proofErr w:type="gramStart"/>
      <w:r>
        <w:t>were initiated</w:t>
      </w:r>
      <w:proofErr w:type="gramEnd"/>
      <w:r>
        <w:t xml:space="preserve"> with more breakpoints were more frequently identified correctly within the regime shift detector’s outputs (Fig. </w:t>
      </w:r>
      <w:proofErr w:type="spellStart"/>
      <w:r>
        <w:t>set_accuracy</w:t>
      </w:r>
      <w:proofErr w:type="spellEnd"/>
      <w:r>
        <w:t xml:space="preserve">). </w:t>
      </w:r>
      <w:proofErr w:type="gramStart"/>
      <w:r>
        <w:t xml:space="preserve">From the input perspective, </w:t>
      </w:r>
      <w:r>
        <w:lastRenderedPageBreak/>
        <w:t xml:space="preserve">initial conditions were detected in the break point combination sets in &gt;90% of scenarios initiated with two or more break points under low noise conditions and in ~80% of scenarios initiated with one break point, and in the majority of those cases, the top-ranked break point combination was identical to input conditions (Fig. </w:t>
      </w:r>
      <w:proofErr w:type="spellStart"/>
      <w:r>
        <w:t>set_accuracy</w:t>
      </w:r>
      <w:proofErr w:type="spellEnd"/>
      <w:r>
        <w:t xml:space="preserve"> A), although accuracy decreased with increasing experimental noise.</w:t>
      </w:r>
      <w:proofErr w:type="gramEnd"/>
      <w:r>
        <w:t xml:space="preserve">  Zero break scenarios </w:t>
      </w:r>
      <w:proofErr w:type="gramStart"/>
      <w:r>
        <w:t>were identified</w:t>
      </w:r>
      <w:proofErr w:type="gramEnd"/>
      <w:r>
        <w:t xml:space="preserve"> within the set of equivalent break points produced by the model in approximately 60-80% of input scenarios, increasing in accuracy with increasing experimental noise. The regime shift detector most frequently correctly identified shifts representing moderate changes to </w:t>
      </w:r>
      <w:r w:rsidRPr="00042E44">
        <w:rPr>
          <w:i/>
        </w:rPr>
        <w:t>K</w:t>
      </w:r>
      <w:r>
        <w:t xml:space="preserve"> (30-60%; Fig. </w:t>
      </w:r>
      <w:proofErr w:type="spellStart"/>
      <w:r>
        <w:t>set_accuracy</w:t>
      </w:r>
      <w:proofErr w:type="spellEnd"/>
      <w:r>
        <w:t xml:space="preserve"> B), and smaller changes to </w:t>
      </w:r>
      <w:r w:rsidRPr="00042E44">
        <w:rPr>
          <w:i/>
        </w:rPr>
        <w:t xml:space="preserve">r </w:t>
      </w:r>
      <w:r>
        <w:t xml:space="preserve">(&lt;25%; Fig. </w:t>
      </w:r>
      <w:proofErr w:type="spellStart"/>
      <w:r>
        <w:t>set_accuracy</w:t>
      </w:r>
      <w:proofErr w:type="spellEnd"/>
      <w:r>
        <w:t xml:space="preserve"> C). Finally, as scenario length increased, the likelihood that the regime shift detector would accurately detect initial conditions decreased (Fig. </w:t>
      </w:r>
      <w:proofErr w:type="spellStart"/>
      <w:r>
        <w:t>set_accuracy</w:t>
      </w:r>
      <w:proofErr w:type="spellEnd"/>
      <w:r>
        <w:t xml:space="preserve"> D). </w:t>
      </w:r>
    </w:p>
    <w:p w14:paraId="4D3A3754" w14:textId="2C5E2AEB" w:rsidR="00493C01" w:rsidRPr="00012F0B" w:rsidRDefault="00493C01" w:rsidP="00493C01">
      <w:bookmarkStart w:id="83" w:name="_Hlk487717425"/>
      <w:commentRangeStart w:id="84"/>
      <w:commentRangeStart w:id="85"/>
      <w:r>
        <w:t xml:space="preserve">The regime shift detector model’s top outputs were more accurate in identifying input conditions of simulated datasets in low error </w:t>
      </w:r>
      <w:commentRangeStart w:id="86"/>
      <w:commentRangeStart w:id="87"/>
      <w:r>
        <w:t>(&lt;10% of the sample mean)</w:t>
      </w:r>
      <w:commentRangeEnd w:id="86"/>
      <w:r>
        <w:rPr>
          <w:rStyle w:val="CommentReference"/>
        </w:rPr>
        <w:commentReference w:id="86"/>
      </w:r>
      <w:commentRangeEnd w:id="87"/>
      <w:r>
        <w:rPr>
          <w:rStyle w:val="CommentReference"/>
        </w:rPr>
        <w:commentReference w:id="87"/>
      </w:r>
      <w:r>
        <w:t xml:space="preserve"> conditions (Fig. </w:t>
      </w:r>
      <w:proofErr w:type="spellStart"/>
      <w:r>
        <w:t>obs_outcomes</w:t>
      </w:r>
      <w:proofErr w:type="spellEnd"/>
      <w:r>
        <w:t xml:space="preserve">). For virtually all instances in which the regime shift detector indicated no breaks in the data in the top-ranked break point combination, this represented an accurate identification of </w:t>
      </w:r>
      <w:proofErr w:type="gramStart"/>
      <w:r>
        <w:t xml:space="preserve">scenario  </w:t>
      </w:r>
      <w:proofErr w:type="gramEnd"/>
      <w:del w:id="88" w:author="Bahlai, Christine" w:date="2018-06-04T10:12:00Z">
        <w:r w:rsidDel="001D05DA">
          <w:delText>initiartion</w:delText>
        </w:r>
      </w:del>
      <w:ins w:id="89" w:author="Bahlai, Christine" w:date="2018-06-04T10:12:00Z">
        <w:r w:rsidR="001D05DA">
          <w:t>initiation</w:t>
        </w:r>
      </w:ins>
      <w:r>
        <w:t xml:space="preserve"> conditions (Fig. </w:t>
      </w:r>
      <w:proofErr w:type="spellStart"/>
      <w:r>
        <w:t>obs_outcomes</w:t>
      </w:r>
      <w:proofErr w:type="spellEnd"/>
      <w:r>
        <w:t xml:space="preserve"> A). When the script identified scenarios with one or two breaks as the top model, accuracy was lower at ~65% in low noise conditions (Figs. </w:t>
      </w:r>
      <w:proofErr w:type="spellStart"/>
      <w:r>
        <w:t>obs_outcomes</w:t>
      </w:r>
      <w:proofErr w:type="spellEnd"/>
      <w:r>
        <w:t xml:space="preserve"> B, C). A similar pattern was observed for scenarios identified to have three breaks, however, accuracy was generally higher with this output, with &gt;80% accuracy observed even at an error rate of </w:t>
      </w:r>
      <w:commentRangeStart w:id="90"/>
      <w:commentRangeStart w:id="91"/>
      <w:r>
        <w:t>25</w:t>
      </w:r>
      <w:commentRangeEnd w:id="90"/>
      <w:r>
        <w:rPr>
          <w:rStyle w:val="CommentReference"/>
        </w:rPr>
        <w:commentReference w:id="90"/>
      </w:r>
      <w:commentRangeEnd w:id="91"/>
      <w:r>
        <w:rPr>
          <w:rStyle w:val="CommentReference"/>
        </w:rPr>
        <w:commentReference w:id="91"/>
      </w:r>
      <w:r>
        <w:t xml:space="preserve">% (Fig. </w:t>
      </w:r>
      <w:proofErr w:type="spellStart"/>
      <w:r>
        <w:t>observed_outcomes</w:t>
      </w:r>
      <w:proofErr w:type="spellEnd"/>
      <w:r>
        <w:t xml:space="preserve"> D).</w:t>
      </w:r>
      <w:commentRangeEnd w:id="84"/>
      <w:r>
        <w:rPr>
          <w:rStyle w:val="CommentReference"/>
        </w:rPr>
        <w:commentReference w:id="84"/>
      </w:r>
      <w:commentRangeEnd w:id="85"/>
      <w:r>
        <w:rPr>
          <w:rStyle w:val="CommentReference"/>
        </w:rPr>
        <w:commentReference w:id="85"/>
      </w:r>
      <w:r>
        <w:t xml:space="preserve"> The top break-point combination selected by the regime shift detector was more likely to over-estimate the number of breaks than to under-estimate: about a third of the scenarios identified as one break in the top-ranked break point combination were initiated under zero break conditions, a similar number of scenarios identified as two-break were initiated under one and two break conditions.</w:t>
      </w:r>
    </w:p>
    <w:bookmarkEnd w:id="83"/>
    <w:p w14:paraId="4D6964D6" w14:textId="77777777" w:rsidR="00493C01" w:rsidRDefault="00493C01" w:rsidP="00493C01">
      <w:pPr>
        <w:rPr>
          <w:b/>
        </w:rPr>
      </w:pPr>
      <w:r>
        <w:rPr>
          <w:b/>
        </w:rPr>
        <w:t>Applications</w:t>
      </w:r>
    </w:p>
    <w:p w14:paraId="5F4E3EFB" w14:textId="77777777" w:rsidR="00493C01" w:rsidRDefault="00493C01" w:rsidP="00493C01">
      <w:r>
        <w:t xml:space="preserve">We tested the performance of the </w:t>
      </w:r>
      <w:proofErr w:type="gramStart"/>
      <w:r>
        <w:t>regime shift detector model</w:t>
      </w:r>
      <w:proofErr w:type="gramEnd"/>
      <w:r>
        <w:t xml:space="preserve"> with two case studies using population time series data produced from field observations. Both case studies involve approximately two decades of observations of economically or culturally important insect species, one case examines an invasion process and the other examines a population decline, both occurring over the same </w:t>
      </w:r>
      <w:proofErr w:type="gramStart"/>
      <w:r>
        <w:t>time period</w:t>
      </w:r>
      <w:proofErr w:type="gramEnd"/>
      <w:r>
        <w:t xml:space="preserve"> in recent history.</w:t>
      </w:r>
    </w:p>
    <w:p w14:paraId="57D309D6" w14:textId="77777777" w:rsidR="00493C01" w:rsidRPr="00E87A5A" w:rsidRDefault="00493C01" w:rsidP="00493C01">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14:paraId="562D2ABC" w14:textId="632A1FA3" w:rsidR="00493C01" w:rsidRDefault="00493C01" w:rsidP="00493C01">
      <w:r>
        <w:t xml:space="preserve">The 1994 invasion of multicolored Asian ladybeetle </w:t>
      </w:r>
      <w:r w:rsidRPr="00C34E31">
        <w:rPr>
          <w:i/>
        </w:rPr>
        <w:t xml:space="preserve">Harmonia </w:t>
      </w:r>
      <w:proofErr w:type="spellStart"/>
      <w:r w:rsidRPr="00C34E31">
        <w:rPr>
          <w:i/>
        </w:rPr>
        <w:t>axyridis</w:t>
      </w:r>
      <w:proofErr w:type="spellEnd"/>
      <w:r>
        <w:t xml:space="preserve"> to southwestern Michigan, United States was captured as part of monitoring data collected on </w:t>
      </w:r>
      <w:proofErr w:type="gramStart"/>
      <w:r>
        <w:t>agriculturally-important</w:t>
      </w:r>
      <w:proofErr w:type="gramEnd"/>
      <w:r>
        <w:t xml:space="preserve"> Coccinellidae (ladybeetles) in landscapes dominated by field crops. Population density of ladybeetles </w:t>
      </w:r>
      <w:proofErr w:type="gramStart"/>
      <w:r>
        <w:t>is monitored</w:t>
      </w:r>
      <w:proofErr w:type="gramEnd"/>
      <w:r>
        <w:t xml:space="preserve"> in 10 plant communities weekly over the growing season using yellow sticky card glue traps starting in 1989 at the Kellogg Biological Station at Michigan State University. We used data documenting the captures of adult </w:t>
      </w:r>
      <w:r w:rsidRPr="00742C1A">
        <w:rPr>
          <w:i/>
        </w:rPr>
        <w:t xml:space="preserve">H. </w:t>
      </w:r>
      <w:proofErr w:type="spellStart"/>
      <w:r w:rsidRPr="00742C1A">
        <w:rPr>
          <w:i/>
        </w:rPr>
        <w:t>axyridis</w:t>
      </w:r>
      <w:proofErr w:type="spellEnd"/>
      <w:r>
        <w:t xml:space="preserve"> at the site from 1994-2017, culled at day of year 222 (August 10) to minimize the effect of year-to-year variation in the sampling period. We then calculated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and used this value as the dependent variable in the Regime Shift Detector Model. Detailed sampling methodology is available in previous work </w:t>
      </w:r>
      <w:r>
        <w:fldChar w:fldCharType="begin"/>
      </w:r>
      <w:ins w:id="92" w:author="Bahlai, Christine" w:date="2018-06-04T12:47:00Z">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93" w:author="Bahlai, Christine" w:date="2018-06-04T12:47:00Z">
        <w:r w:rsidDel="003D6BFD">
          <w:del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r w:rsidRPr="002C07AC">
        <w:rPr>
          <w:rFonts w:ascii="Calibri" w:hAnsi="Calibri" w:cs="Calibri"/>
        </w:rPr>
        <w:t xml:space="preserve">(Bahlai et al. 2013, Bahlai, </w:t>
      </w:r>
      <w:proofErr w:type="spellStart"/>
      <w:r w:rsidRPr="002C07AC">
        <w:rPr>
          <w:rFonts w:ascii="Calibri" w:hAnsi="Calibri" w:cs="Calibri"/>
        </w:rPr>
        <w:t>Colunga</w:t>
      </w:r>
      <w:proofErr w:type="spellEnd"/>
      <w:r w:rsidRPr="002C07AC">
        <w:rPr>
          <w:rFonts w:ascii="Calibri" w:hAnsi="Calibri" w:cs="Calibri"/>
        </w:rPr>
        <w:t xml:space="preserve">-Garcia, et al. 2015, Bahlai, </w:t>
      </w:r>
      <w:proofErr w:type="spellStart"/>
      <w:r w:rsidRPr="002C07AC">
        <w:rPr>
          <w:rFonts w:ascii="Calibri" w:hAnsi="Calibri" w:cs="Calibri"/>
        </w:rPr>
        <w:t>vander</w:t>
      </w:r>
      <w:proofErr w:type="spellEnd"/>
      <w:r w:rsidRPr="002C07AC">
        <w:rPr>
          <w:rFonts w:ascii="Calibri" w:hAnsi="Calibri" w:cs="Calibri"/>
        </w:rPr>
        <w:t xml:space="preserve"> </w:t>
      </w:r>
      <w:proofErr w:type="spellStart"/>
      <w:r w:rsidRPr="002C07AC">
        <w:rPr>
          <w:rFonts w:ascii="Calibri" w:hAnsi="Calibri" w:cs="Calibri"/>
        </w:rPr>
        <w:t>Werf</w:t>
      </w:r>
      <w:proofErr w:type="spellEnd"/>
      <w:r w:rsidRPr="002C07AC">
        <w:rPr>
          <w:rFonts w:ascii="Calibri" w:hAnsi="Calibri" w:cs="Calibri"/>
        </w:rPr>
        <w:t>, et al. 2015)</w:t>
      </w:r>
      <w:r>
        <w:fldChar w:fldCharType="end"/>
      </w:r>
      <w:r>
        <w:t xml:space="preserve">.  </w:t>
      </w:r>
    </w:p>
    <w:p w14:paraId="1DCD5FE4" w14:textId="35CB2630" w:rsidR="00493C01" w:rsidRDefault="00493C01" w:rsidP="00493C01">
      <w:r>
        <w:lastRenderedPageBreak/>
        <w:t xml:space="preserve">Two break </w:t>
      </w:r>
      <w:proofErr w:type="gramStart"/>
      <w:r>
        <w:t>points- one occurring after 2000,</w:t>
      </w:r>
      <w:proofErr w:type="gramEnd"/>
      <w:r>
        <w:t xml:space="preserve"> and one occurring after 2005 were observed in the best break point combination model (Fig. </w:t>
      </w:r>
      <w:proofErr w:type="spellStart"/>
      <w:r>
        <w:t>harmonia_fit</w:t>
      </w:r>
      <w:proofErr w:type="spellEnd"/>
      <w:r>
        <w:t xml:space="preserve"> A). </w:t>
      </w:r>
      <w:proofErr w:type="gramStart"/>
      <w:r>
        <w:t xml:space="preserve">The shift from ‘phase A’ to ‘phase B’ in 2000 was characterized by substantial increases in the fitted values for K and r, with increases of ~75% and ~40% over their initial estimates, respectively  (Table 1), followed by a return to parameter estimates nearly identical to those observed for ‘phase A’ in the post-2005 shift from ‘phase B’ to ‘phase C’ (Table 1, Fig. </w:t>
      </w:r>
      <w:proofErr w:type="spellStart"/>
      <w:r>
        <w:t>harmonia_fit</w:t>
      </w:r>
      <w:proofErr w:type="spellEnd"/>
      <w:r>
        <w:t xml:space="preserve"> B).</w:t>
      </w:r>
      <w:proofErr w:type="gramEnd"/>
      <w:r>
        <w:t xml:space="preserve"> Although the regime shift detector ranked several break-point combinations similarly by </w:t>
      </w:r>
      <w:proofErr w:type="spellStart"/>
      <w:r>
        <w:t>AICc</w:t>
      </w:r>
      <w:proofErr w:type="spellEnd"/>
      <w:r>
        <w:t xml:space="preserve">, </w:t>
      </w:r>
      <w:ins w:id="94" w:author="Bahlai, Christine" w:date="2018-06-04T13:22:00Z">
        <w:r w:rsidR="00E6695E">
          <w:t xml:space="preserve">the </w:t>
        </w:r>
      </w:ins>
      <w:ins w:id="95" w:author="Bahlai, Christine" w:date="2018-06-04T13:26:00Z">
        <w:r w:rsidR="00E6695E">
          <w:t>equivalently performing</w:t>
        </w:r>
      </w:ins>
      <w:ins w:id="96" w:author="Bahlai, Christine" w:date="2018-06-04T13:22:00Z">
        <w:r w:rsidR="00E6695E">
          <w:t xml:space="preserve"> break point combinations</w:t>
        </w:r>
      </w:ins>
      <w:ins w:id="97" w:author="Bahlai, Christine" w:date="2018-06-04T13:28:00Z">
        <w:r w:rsidR="00474663">
          <w:t xml:space="preserve"> were consistent</w:t>
        </w:r>
      </w:ins>
      <w:ins w:id="98" w:author="Bahlai, Christine" w:date="2018-06-04T13:30:00Z">
        <w:r w:rsidR="00474663">
          <w:t xml:space="preserve"> with each other </w:t>
        </w:r>
      </w:ins>
      <w:ins w:id="99" w:author="Bahlai, Christine" w:date="2018-06-04T13:27:00Z">
        <w:r w:rsidR="00474663">
          <w:t>(a zero break fit, a one break fit with a break at 2000</w:t>
        </w:r>
      </w:ins>
      <w:ins w:id="100" w:author="Bahlai, Christine" w:date="2018-06-04T13:28:00Z">
        <w:r w:rsidR="00474663">
          <w:t>)</w:t>
        </w:r>
      </w:ins>
      <w:ins w:id="101" w:author="Bahlai, Christine" w:date="2018-06-04T13:30:00Z">
        <w:r w:rsidR="00474663">
          <w:t>,</w:t>
        </w:r>
      </w:ins>
      <w:ins w:id="102" w:author="Bahlai, Christine" w:date="2018-06-04T13:28:00Z">
        <w:r w:rsidR="00474663">
          <w:t xml:space="preserve"> </w:t>
        </w:r>
      </w:ins>
      <w:r>
        <w:t>the top</w:t>
      </w:r>
      <w:ins w:id="103" w:author="Bahlai, Christine" w:date="2018-06-04T13:30:00Z">
        <w:r w:rsidR="00474663">
          <w:t>-</w:t>
        </w:r>
      </w:ins>
      <w:del w:id="104" w:author="Bahlai, Christine" w:date="2018-06-04T13:30:00Z">
        <w:r w:rsidDel="00474663">
          <w:delText xml:space="preserve"> </w:delText>
        </w:r>
      </w:del>
      <w:r>
        <w:t xml:space="preserve">ranked break point combination </w:t>
      </w:r>
      <w:ins w:id="105" w:author="Bahlai, Christine" w:date="2018-06-04T13:30:00Z">
        <w:r w:rsidR="00474663">
          <w:t xml:space="preserve">(2000, 2005) </w:t>
        </w:r>
      </w:ins>
      <w:r>
        <w:t>was also (and unambiguously) selected by AIC.</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50181D67"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ins w:id="106" w:author="Bahlai, Christine" w:date="2018-06-04T12:47:00Z">
        <w:r w:rsidR="003D6BFD">
          <w:instrText xml:space="preserve"> ADDIN ZOTERO_ITEM CSL_CITATION {"citationID":"a1mv0f0ut5n","properties":{"formattedCitation":"(Urquhart and Urquhart 1978, Wassenaar and Hobson 1998)","plainCitation":"(Urquhart and Urquhart 1978, Wassenaar and Hobson 1998)","noteIndex":0},"citationItems":[{"id":1325,"uris":["http://zotero.org/users/3015424/items/VBHMW7IZ"],"uri":["http://zotero.org/users/3015424/items/VBHMW7IZ"],"itemData":{"id":1325,"type":"article-journal","title":"Autumnal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R."}],"issued":{"date-parts":[["1978",8,1]]}}},{"id":1262,"uris":["http://zotero.org/users/3015424/items/MAHU5BBE"],"uri":["http://zotero.org/users/3015424/items/MAHU5BBE"],"itemData":{"id":1262,"type":"article-journal","title":"Natal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ins>
      <w:del w:id="107" w:author="Bahlai, Christine" w:date="2018-06-04T12:47:00Z">
        <w:r w:rsidDel="003D6BFD">
          <w:delInstrText xml:space="preserve"> ADDIN ZOTERO_ITEM CSL_CITATION {"citationID":"a1mv0f0ut5n","properties":{"formattedCitation":"(Urquhart and Urquhart 1978, Wassenaar and Hobson 1998)","plainCitation":"(Urquhart and Urquhart 1978, Wassenaar and Hobson 1998)"},"citationItems":[{"id":1325,"uris":["http://zotero.org/users/3015424/items/VBHMW7IZ"],"uri":["http://zotero.org/users/3015424/items/VBHMW7IZ"],"itemData":{"id":1325,"type":"article-journal","title":"Autumnal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R."}],"issued":{"date-parts":[["1978",8,1]]}}},{"id":1262,"uris":["http://zotero.org/users/3015424/items/MAHU5BBE"],"uri":["http://zotero.org/users/3015424/items/MAHU5BBE"],"itemData":{"id":1262,"type":"article-journal","title":"Natal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delInstrText>
        </w:r>
      </w:del>
      <w:r>
        <w:fldChar w:fldCharType="separate"/>
      </w:r>
      <w:r w:rsidRPr="00AD6F61">
        <w:rPr>
          <w:rFonts w:ascii="Calibri" w:hAnsi="Calibri" w:cs="Calibri"/>
        </w:rPr>
        <w:t xml:space="preserve">(Urquhart and Urquhart 1978, </w:t>
      </w:r>
      <w:proofErr w:type="spellStart"/>
      <w:r w:rsidRPr="00AD6F61">
        <w:rPr>
          <w:rFonts w:ascii="Calibri" w:hAnsi="Calibri" w:cs="Calibri"/>
        </w:rPr>
        <w:t>Wassenaar</w:t>
      </w:r>
      <w:proofErr w:type="spellEnd"/>
      <w:r w:rsidRPr="00AD6F61">
        <w:rPr>
          <w:rFonts w:ascii="Calibri" w:hAnsi="Calibri" w:cs="Calibri"/>
        </w:rPr>
        <w:t xml:space="preserve"> and Hobson 1998)</w:t>
      </w:r>
      <w:r>
        <w:fldChar w:fldCharType="end"/>
      </w:r>
      <w:r>
        <w:t xml:space="preserve">. Monarchs are highly dispersed over their breeding season, occupying landscapes throughout the agricultural belt in central and eastern United States and southern Canada </w:t>
      </w:r>
      <w:r>
        <w:fldChar w:fldCharType="begin"/>
      </w:r>
      <w:ins w:id="108" w:author="Bahlai, Christine" w:date="2018-06-04T12:47:00Z">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ins>
      <w:del w:id="109" w:author="Bahlai, Christine" w:date="2018-06-04T12:47:00Z">
        <w:r w:rsidDel="003D6BFD">
          <w:delInstrText xml:space="preserve"> ADDIN ZOTERO_ITEM CSL_CITATION {"citationID":"aq6d1r3rai","properties":{"formattedCitation":"(Flockhart et al. 2017)","plainCitation":"(Flockhart et al. 2017)"},"citationItems":[{"id":1323,"uris":["http://zotero.org/users/3015424/items/4XQF7GWC"],"uri":["http://zotero.org/users/3015424/items/4XQF7GWC"],"itemData":{"id":1323,"type":"article-journal","title":"Regional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delInstrText>
        </w:r>
      </w:del>
      <w:r>
        <w:fldChar w:fldCharType="separate"/>
      </w:r>
      <w:r w:rsidRPr="00AD6F61">
        <w:rPr>
          <w:rFonts w:ascii="Calibri" w:hAnsi="Calibri" w:cs="Calibri"/>
        </w:rPr>
        <w:t>(</w:t>
      </w:r>
      <w:proofErr w:type="spellStart"/>
      <w:r w:rsidRPr="00AD6F61">
        <w:rPr>
          <w:rFonts w:ascii="Calibri" w:hAnsi="Calibri" w:cs="Calibri"/>
        </w:rPr>
        <w:t>Flockhart</w:t>
      </w:r>
      <w:proofErr w:type="spellEnd"/>
      <w:r w:rsidRPr="00AD6F61">
        <w:rPr>
          <w:rFonts w:ascii="Calibri" w:hAnsi="Calibri" w:cs="Calibri"/>
        </w:rPr>
        <w:t xml:space="preserve"> et al. 2017)</w:t>
      </w:r>
      <w:r>
        <w:fldChar w:fldCharType="end"/>
      </w:r>
      <w:r>
        <w:t xml:space="preserve">. As such, estimates of the overwintering population size can provide a convenient and inclusive annual metric of the eastern migratory population </w:t>
      </w:r>
      <w:r>
        <w:fldChar w:fldCharType="begin"/>
      </w:r>
      <w:ins w:id="110" w:author="Bahlai, Christine" w:date="2018-06-04T12:47:00Z">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ins>
      <w:del w:id="111" w:author="Bahlai, Christine" w:date="2018-06-04T12:47:00Z">
        <w:r w:rsidDel="003D6BFD">
          <w:delInstrText xml:space="preserve"> ADDIN ZOTERO_ITEM CSL_CITATION {"citationID":"a4tutls3lj","properties":{"formattedCitation":"(Prysby and Oberhauser 2004)","plainCitation":"(Prysby and Oberhauser 2004)"},"citationItems":[{"id":1907,"uris":["http://zotero.org/users/3015424/items/2NLKVLKZ"],"uri":["http://zotero.org/users/3015424/items/2NLKVLKZ"],"itemData":{"id":1907,"type":"article-journal","title":"Temporal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delInstrText>
        </w:r>
      </w:del>
      <w:r>
        <w:fldChar w:fldCharType="separate"/>
      </w:r>
      <w:r w:rsidRPr="005D4046">
        <w:rPr>
          <w:rFonts w:ascii="Calibri" w:hAnsi="Calibri" w:cs="Calibri"/>
        </w:rPr>
        <w:t>(</w:t>
      </w:r>
      <w:proofErr w:type="spellStart"/>
      <w:r w:rsidRPr="005D4046">
        <w:rPr>
          <w:rFonts w:ascii="Calibri" w:hAnsi="Calibri" w:cs="Calibri"/>
        </w:rPr>
        <w:t>Prysby</w:t>
      </w:r>
      <w:proofErr w:type="spellEnd"/>
      <w:r w:rsidRPr="005D4046">
        <w:rPr>
          <w:rFonts w:ascii="Calibri" w:hAnsi="Calibri" w:cs="Calibri"/>
        </w:rPr>
        <w:t xml:space="preserve"> and </w:t>
      </w:r>
      <w:proofErr w:type="spellStart"/>
      <w:r w:rsidRPr="005D4046">
        <w:rPr>
          <w:rFonts w:ascii="Calibri" w:hAnsi="Calibri" w:cs="Calibri"/>
        </w:rPr>
        <w:t>Oberhauser</w:t>
      </w:r>
      <w:proofErr w:type="spellEnd"/>
      <w:r w:rsidRPr="005D4046">
        <w:rPr>
          <w:rFonts w:ascii="Calibri" w:hAnsi="Calibri" w:cs="Calibri"/>
        </w:rPr>
        <w:t xml:space="preserve"> 2004)</w:t>
      </w:r>
      <w:r>
        <w:fldChar w:fldCharType="end"/>
      </w:r>
      <w:r>
        <w:t xml:space="preserve">. The total area occupied by overwintering monarch colonies </w:t>
      </w:r>
      <w:proofErr w:type="gramStart"/>
      <w:r>
        <w:t>is recorded</w:t>
      </w:r>
      <w:proofErr w:type="gramEnd"/>
      <w:r>
        <w:t xml:space="preserve"> each season as a proxy for raw population counts, to minimize disturbance to the butterfly aggregations themselves. We used data documenting observations of area occupied from 1995 to </w:t>
      </w:r>
      <w:commentRangeStart w:id="112"/>
      <w:commentRangeStart w:id="113"/>
      <w:r>
        <w:t xml:space="preserve">2017 </w:t>
      </w:r>
      <w:commentRangeEnd w:id="112"/>
      <w:r>
        <w:rPr>
          <w:rStyle w:val="CommentReference"/>
        </w:rPr>
        <w:commentReference w:id="112"/>
      </w:r>
      <w:commentRangeEnd w:id="113"/>
      <w:r w:rsidR="005A1249">
        <w:rPr>
          <w:rStyle w:val="CommentReference"/>
        </w:rPr>
        <w:commentReference w:id="113"/>
      </w:r>
      <w:r>
        <w:t xml:space="preserve">(based on early winter, December-January surveys), compiled by </w:t>
      </w:r>
      <w:proofErr w:type="gramStart"/>
      <w:r>
        <w:t>MonarchWatch.org .</w:t>
      </w:r>
      <w:proofErr w:type="gramEnd"/>
      <w:r>
        <w:t xml:space="preserve"> Data are available directly from </w:t>
      </w:r>
      <w:proofErr w:type="spellStart"/>
      <w:r>
        <w:t>MonarchWatch</w:t>
      </w:r>
      <w:proofErr w:type="spellEnd"/>
      <w:r>
        <w:t xml:space="preserve"> </w:t>
      </w:r>
      <w:r>
        <w:fldChar w:fldCharType="begin"/>
      </w:r>
      <w:ins w:id="114" w:author="Bahlai, Christine" w:date="2018-06-04T12:47:00Z">
        <w:r w:rsidR="003D6BFD">
          <w:instrText xml:space="preserve"> ADDIN ZOTERO_ITEM CSL_CITATION {"citationID":"a1tqlimv43l","properties":{"formattedCitation":"(Lovett 2017)","plainCitation":"(Lovett 2017)","noteIndex":0},"citationItems":[{"id":1322,"uris":["http://zotero.org/users/3015424/items/9SN6MZVG"],"uri":["http://zotero.org/users/3015424/items/9SN6MZVG"],"itemData":{"id":1322,"type":"article","title":"Monarch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ins>
      <w:del w:id="115" w:author="Bahlai, Christine" w:date="2018-06-04T12:47:00Z">
        <w:r w:rsidDel="003D6BFD">
          <w:delInstrText xml:space="preserve"> ADDIN ZOTERO_ITEM CSL_CITATION {"citationID":"a1tqlimv43l","properties":{"formattedCitation":"(Lovett 2017)","plainCitation":"(Lovett 2017)"},"citationItems":[{"id":1322,"uris":["http://zotero.org/users/3015424/items/9SN6MZVG"],"uri":["http://zotero.org/users/3015424/items/9SN6MZVG"],"itemData":{"id":1322,"type":"article","title":"Monarch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delInstrText>
        </w:r>
      </w:del>
      <w:r>
        <w:fldChar w:fldCharType="separate"/>
      </w:r>
      <w:r w:rsidRPr="00AD6F61">
        <w:rPr>
          <w:rFonts w:ascii="Calibri" w:hAnsi="Calibri" w:cs="Calibri"/>
        </w:rPr>
        <w:t>(Lovett 2017)</w:t>
      </w:r>
      <w:r>
        <w:fldChar w:fldCharType="end"/>
      </w:r>
      <w:r>
        <w:t>.</w:t>
      </w:r>
    </w:p>
    <w:p w14:paraId="79E34CB5" w14:textId="4D84BE74" w:rsidR="00493C01" w:rsidRDefault="00493C01" w:rsidP="00493C01">
      <w:pPr>
        <w:rPr>
          <w:ins w:id="116" w:author="Bahlai, Christine" w:date="2018-06-04T12:10:00Z"/>
        </w:rPr>
      </w:pPr>
      <w:r>
        <w:t xml:space="preserve">The </w:t>
      </w:r>
      <w:proofErr w:type="gramStart"/>
      <w:r>
        <w:t>regime shift detector model</w:t>
      </w:r>
      <w:proofErr w:type="gramEnd"/>
      <w:r>
        <w:t xml:space="preserve"> indicated that </w:t>
      </w:r>
      <w:del w:id="117" w:author="Bahlai, Christine" w:date="2018-06-04T13:17:00Z">
        <w:r w:rsidDel="00E6695E">
          <w:delText xml:space="preserve">a </w:delText>
        </w:r>
      </w:del>
      <w:ins w:id="118" w:author="Bahlai, Christine" w:date="2018-06-04T13:17:00Z">
        <w:r w:rsidR="00E6695E">
          <w:t>the best break point combination fit was</w:t>
        </w:r>
        <w:r w:rsidR="00E6695E">
          <w:t xml:space="preserve"> </w:t>
        </w:r>
      </w:ins>
      <w:r>
        <w:t xml:space="preserve">single break </w:t>
      </w:r>
      <w:ins w:id="119" w:author="Bahlai, Christine" w:date="2018-06-04T13:18:00Z">
        <w:r w:rsidR="00E6695E">
          <w:t xml:space="preserve">that </w:t>
        </w:r>
      </w:ins>
      <w:r>
        <w:t xml:space="preserve">occurred after 2003 in the monarch overwintering density data. (Fig. </w:t>
      </w:r>
      <w:proofErr w:type="spellStart"/>
      <w:r>
        <w:t>Monarch_fit</w:t>
      </w:r>
      <w:proofErr w:type="spellEnd"/>
      <w:r>
        <w:t xml:space="preserve">). The shift </w:t>
      </w:r>
      <w:proofErr w:type="gramStart"/>
      <w:r>
        <w:t>was characterized</w:t>
      </w:r>
      <w:proofErr w:type="gramEnd"/>
      <w:r>
        <w:t xml:space="preserve"> by a dramatic decrease in absolute area occupied by overwintering monarchs between 2004 and 2005 winter seasons (Fig. </w:t>
      </w:r>
      <w:proofErr w:type="spellStart"/>
      <w:r>
        <w:t>Monarch_fit</w:t>
      </w:r>
      <w:proofErr w:type="spellEnd"/>
      <w:r>
        <w:t xml:space="preserve"> A), corresponding with a &gt;50% reduction in K and a 15% reduction in r (Table 2) and a shift to a smoother and overall less abundant dynamic in their second phase (Fig. </w:t>
      </w:r>
      <w:proofErr w:type="spellStart"/>
      <w:r>
        <w:t>Monarch_fit</w:t>
      </w:r>
      <w:proofErr w:type="spellEnd"/>
      <w:r>
        <w:t xml:space="preserve"> B). However, the model selection results were somewha</w:t>
      </w:r>
      <w:commentRangeStart w:id="120"/>
      <w:r>
        <w:t>t ambiguous</w:t>
      </w:r>
      <w:ins w:id="121" w:author="Bahlai, Christine" w:date="2018-06-04T13:14:00Z">
        <w:r w:rsidR="00FB0A38">
          <w:t xml:space="preserve">, and ranked two additional models equivalently: one two break model with a </w:t>
        </w:r>
        <w:proofErr w:type="gramStart"/>
        <w:r w:rsidR="00FB0A38">
          <w:t>break  after</w:t>
        </w:r>
        <w:proofErr w:type="gramEnd"/>
        <w:r w:rsidR="00FB0A38">
          <w:t xml:space="preserve"> 2003 and an additional break after 2008, and another one-break model with an intermediate break in 2006. </w:t>
        </w:r>
      </w:ins>
      <w:del w:id="122" w:author="Bahlai, Christine" w:date="2018-06-04T13:14:00Z">
        <w:r w:rsidDel="00FB0A38">
          <w:delText xml:space="preserve">. </w:delText>
        </w:r>
      </w:del>
      <w:r>
        <w:t xml:space="preserve">The regime shift detector model ranked three break point combinations of different structures similarly by </w:t>
      </w:r>
      <w:proofErr w:type="spellStart"/>
      <w:r>
        <w:t>AICc</w:t>
      </w:r>
      <w:proofErr w:type="spellEnd"/>
      <w:ins w:id="123" w:author="Bahlai, Christine" w:date="2018-06-04T13:18:00Z">
        <w:r w:rsidR="00E6695E">
          <w:t xml:space="preserve"> (the lat</w:t>
        </w:r>
      </w:ins>
      <w:ins w:id="124" w:author="Bahlai, Christine" w:date="2018-06-04T13:31:00Z">
        <w:r w:rsidR="00474663">
          <w:t>t</w:t>
        </w:r>
      </w:ins>
      <w:ins w:id="125" w:author="Bahlai, Christine" w:date="2018-06-04T13:18:00Z">
        <w:r w:rsidR="00E6695E">
          <w:t xml:space="preserve">er two models with identical values of </w:t>
        </w:r>
        <w:proofErr w:type="spellStart"/>
        <w:r w:rsidR="00E6695E">
          <w:t>AICc</w:t>
        </w:r>
        <w:proofErr w:type="spellEnd"/>
        <w:r w:rsidR="00E6695E">
          <w:t xml:space="preserve"> to the third decimal place)</w:t>
        </w:r>
      </w:ins>
      <w:r>
        <w:t xml:space="preserve">, </w:t>
      </w:r>
      <w:del w:id="126" w:author="Bahlai, Christine" w:date="2018-06-04T13:19:00Z">
        <w:r w:rsidDel="00E6695E">
          <w:delText xml:space="preserve">which </w:delText>
        </w:r>
      </w:del>
      <w:ins w:id="127" w:author="Bahlai, Christine" w:date="2018-06-04T13:19:00Z">
        <w:r w:rsidR="00E6695E">
          <w:t>but</w:t>
        </w:r>
        <w:r w:rsidR="00E6695E">
          <w:t xml:space="preserve"> </w:t>
        </w:r>
      </w:ins>
      <w:r>
        <w:t>varied in rank when using AIC</w:t>
      </w:r>
      <w:ins w:id="128" w:author="Bahlai, Christine" w:date="2018-06-04T13:13:00Z">
        <w:r w:rsidR="00FB0A38">
          <w:t xml:space="preserve">. By </w:t>
        </w:r>
      </w:ins>
      <w:ins w:id="129" w:author="Bahlai, Christine" w:date="2018-06-04T13:14:00Z">
        <w:r w:rsidR="00FB0A38">
          <w:t>AIC</w:t>
        </w:r>
      </w:ins>
      <w:ins w:id="130" w:author="Bahlai, Christine" w:date="2018-06-04T13:19:00Z">
        <w:r w:rsidR="00E6695E">
          <w:t>, the two-break combination of 2003, 2008 was strongly favored</w:t>
        </w:r>
      </w:ins>
      <w:ins w:id="131" w:author="Bahlai, Christine" w:date="2018-06-04T13:21:00Z">
        <w:r w:rsidR="00E6695E">
          <w:t>, followed in rank by the one-break fit at 2003</w:t>
        </w:r>
      </w:ins>
      <w:ins w:id="132" w:author="Bahlai, Christine" w:date="2018-06-04T13:19:00Z">
        <w:r w:rsidR="00E6695E">
          <w:t>.</w:t>
        </w:r>
      </w:ins>
      <w:del w:id="133" w:author="Bahlai, Christine" w:date="2018-06-04T13:13:00Z">
        <w:r w:rsidDel="00FB0A38">
          <w:delText>.</w:delText>
        </w:r>
      </w:del>
      <w:del w:id="134" w:author="Bahlai, Christine" w:date="2018-06-04T13:16:00Z">
        <w:r w:rsidDel="00FB0A38">
          <w:delText xml:space="preserve"> </w:delText>
        </w:r>
        <w:commentRangeEnd w:id="120"/>
        <w:r w:rsidDel="00FB0A38">
          <w:rPr>
            <w:rStyle w:val="CommentReference"/>
          </w:rPr>
          <w:commentReference w:id="120"/>
        </w:r>
      </w:del>
    </w:p>
    <w:p w14:paraId="7C05C850" w14:textId="651CC9A6" w:rsidR="001A760B" w:rsidRDefault="001A760B" w:rsidP="001A760B">
      <w:pPr>
        <w:rPr>
          <w:ins w:id="135" w:author="Bahlai, Christine" w:date="2018-06-04T12:58:00Z"/>
        </w:rPr>
      </w:pPr>
      <w:commentRangeStart w:id="136"/>
      <w:commentRangeStart w:id="137"/>
      <w:ins w:id="138" w:author="Bahlai, Christine" w:date="2018-06-04T12:10:00Z">
        <w:r>
          <w:t xml:space="preserve">Our case </w:t>
        </w:r>
        <w:commentRangeEnd w:id="136"/>
        <w:r>
          <w:rPr>
            <w:rStyle w:val="CommentReference"/>
          </w:rPr>
          <w:commentReference w:id="136"/>
        </w:r>
        <w:commentRangeEnd w:id="137"/>
        <w:r>
          <w:rPr>
            <w:rStyle w:val="CommentReference"/>
          </w:rPr>
          <w:commentReference w:id="137"/>
        </w:r>
        <w:r>
          <w:t xml:space="preserve">studies represent two different biological processes- invasion and a population decline, in two very well studied insect species, allowing us to interpret the outputs of the </w:t>
        </w:r>
        <w:proofErr w:type="gramStart"/>
        <w:r>
          <w:t>regime shift detector script</w:t>
        </w:r>
        <w:proofErr w:type="gramEnd"/>
        <w:r>
          <w:t xml:space="preserve"> in the context of known biology.  The two species represent ideal test case studies because they represent opposite regime shifts. </w:t>
        </w:r>
        <w:proofErr w:type="gramStart"/>
        <w:r>
          <w:t xml:space="preserve">In the case of </w:t>
        </w:r>
        <w:r w:rsidRPr="00372BCA">
          <w:rPr>
            <w:i/>
          </w:rPr>
          <w:t xml:space="preserve">H. </w:t>
        </w:r>
        <w:proofErr w:type="spellStart"/>
        <w:r w:rsidRPr="00372BCA">
          <w:rPr>
            <w:i/>
          </w:rPr>
          <w:t>axyridis</w:t>
        </w:r>
        <w:proofErr w:type="spellEnd"/>
        <w:r>
          <w:t xml:space="preserve">, dynamics of this predacious species is believed to be closely coupled with prey availability </w:t>
        </w:r>
        <w:r>
          <w:fldChar w:fldCharType="begin"/>
        </w:r>
      </w:ins>
      <w:ins w:id="139" w:author="Bahlai, Christine" w:date="2018-06-04T12:47:00Z">
        <w:r w:rsidR="003D6BFD">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ins w:id="140" w:author="Bahlai, Christine" w:date="2018-06-04T12:10:00Z">
        <w:r>
          <w:fldChar w:fldCharType="separate"/>
        </w:r>
        <w:r w:rsidRPr="00B35DE1">
          <w:rPr>
            <w:rFonts w:ascii="Calibri" w:hAnsi="Calibri" w:cs="Calibri"/>
          </w:rPr>
          <w:t xml:space="preserve">(Bahlai and Sears 2009, </w:t>
        </w:r>
        <w:proofErr w:type="spellStart"/>
        <w:r w:rsidRPr="00B35DE1">
          <w:rPr>
            <w:rFonts w:ascii="Calibri" w:hAnsi="Calibri" w:cs="Calibri"/>
          </w:rPr>
          <w:t>Heimpel</w:t>
        </w:r>
        <w:proofErr w:type="spellEnd"/>
        <w:r w:rsidRPr="00B35DE1">
          <w:rPr>
            <w:rFonts w:ascii="Calibri" w:hAnsi="Calibri" w:cs="Calibri"/>
          </w:rPr>
          <w:t xml:space="preserve"> et al. 2010, </w:t>
        </w:r>
        <w:proofErr w:type="spellStart"/>
        <w:r w:rsidRPr="00B35DE1">
          <w:rPr>
            <w:rFonts w:ascii="Calibri" w:hAnsi="Calibri" w:cs="Calibri"/>
          </w:rPr>
          <w:t>Rhainds</w:t>
        </w:r>
        <w:proofErr w:type="spellEnd"/>
        <w:r w:rsidRPr="00B35DE1">
          <w:rPr>
            <w:rFonts w:ascii="Calibri" w:hAnsi="Calibri" w:cs="Calibri"/>
          </w:rPr>
          <w:t xml:space="preserve"> et al. 2010, Bahlai, </w:t>
        </w:r>
        <w:proofErr w:type="spellStart"/>
        <w:r w:rsidRPr="00B35DE1">
          <w:rPr>
            <w:rFonts w:ascii="Calibri" w:hAnsi="Calibri" w:cs="Calibri"/>
          </w:rPr>
          <w:t>Colunga</w:t>
        </w:r>
        <w:proofErr w:type="spellEnd"/>
        <w:r w:rsidRPr="00B35DE1">
          <w:rPr>
            <w:rFonts w:ascii="Calibri" w:hAnsi="Calibri" w:cs="Calibri"/>
          </w:rPr>
          <w:t>-Garcia, et al. 2015)</w:t>
        </w:r>
        <w:r>
          <w:fldChar w:fldCharType="end"/>
        </w:r>
        <w:r>
          <w:t xml:space="preserve">, which, in turn, is driven by documented pest management practices </w:t>
        </w:r>
        <w:r>
          <w:fldChar w:fldCharType="begin"/>
        </w:r>
      </w:ins>
      <w:ins w:id="141" w:author="Bahlai, Christine" w:date="2018-06-04T12:47:00Z">
        <w:r w:rsidR="003D6BFD">
          <w:instrText xml:space="preserve"> ADDIN ZOTERO_ITEM CSL_CITATION {"citationID":"a1qn46qh5k6","properties":{"formattedCitation":"(Bahlai,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ins w:id="142" w:author="Bahlai, Christine" w:date="2018-06-04T12:10:00Z">
        <w:r>
          <w:fldChar w:fldCharType="separate"/>
        </w:r>
        <w:r w:rsidRPr="00B35DE1">
          <w:rPr>
            <w:rFonts w:ascii="Calibri" w:hAnsi="Calibri" w:cs="Calibri"/>
          </w:rPr>
          <w:t xml:space="preserve">(Bahlai, </w:t>
        </w:r>
        <w:proofErr w:type="spellStart"/>
        <w:r w:rsidRPr="00B35DE1">
          <w:rPr>
            <w:rFonts w:ascii="Calibri" w:hAnsi="Calibri" w:cs="Calibri"/>
          </w:rPr>
          <w:t>vander</w:t>
        </w:r>
        <w:proofErr w:type="spellEnd"/>
        <w:r w:rsidRPr="00B35DE1">
          <w:rPr>
            <w:rFonts w:ascii="Calibri" w:hAnsi="Calibri" w:cs="Calibri"/>
          </w:rPr>
          <w:t xml:space="preserve"> </w:t>
        </w:r>
        <w:proofErr w:type="spellStart"/>
        <w:r w:rsidRPr="00B35DE1">
          <w:rPr>
            <w:rFonts w:ascii="Calibri" w:hAnsi="Calibri" w:cs="Calibri"/>
          </w:rPr>
          <w:t>Werf</w:t>
        </w:r>
        <w:proofErr w:type="spellEnd"/>
        <w:r w:rsidRPr="00B35DE1">
          <w:rPr>
            <w:rFonts w:ascii="Calibri" w:hAnsi="Calibri" w:cs="Calibri"/>
          </w:rPr>
          <w:t>, et al. 2015)</w:t>
        </w:r>
        <w:r>
          <w:fldChar w:fldCharType="end"/>
        </w:r>
        <w:r>
          <w:t>- leading to relatively simple pulsed changes in dynamics.</w:t>
        </w:r>
        <w:proofErr w:type="gramEnd"/>
        <w:r>
          <w:t xml:space="preserve"> With Monarch butterflies, drivers of population dynamics are complex and result from drivers at local and continental scales </w:t>
        </w:r>
        <w:r>
          <w:fldChar w:fldCharType="begin"/>
        </w:r>
      </w:ins>
      <w:ins w:id="143" w:author="Bahlai, Christine" w:date="2018-06-04T12:47:00Z">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ins w:id="144" w:author="Bahlai, Christine" w:date="2018-06-04T12:10:00Z">
        <w:r>
          <w:fldChar w:fldCharType="separate"/>
        </w:r>
        <w:r w:rsidRPr="004357F0">
          <w:rPr>
            <w:rFonts w:ascii="Calibri" w:hAnsi="Calibri" w:cs="Calibri"/>
          </w:rPr>
          <w:t>(Saunders et al. 2017)</w:t>
        </w:r>
        <w:r>
          <w:fldChar w:fldCharType="end"/>
        </w:r>
        <w:r>
          <w:t xml:space="preserve">. Previous studies have implicated climate </w:t>
        </w:r>
        <w:r>
          <w:fldChar w:fldCharType="begin"/>
        </w:r>
      </w:ins>
      <w:ins w:id="145" w:author="Bahlai, Christine" w:date="2018-06-04T12:47:00Z">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ins w:id="146" w:author="Bahlai, Christine" w:date="2018-06-04T12:10:00Z">
        <w:r>
          <w:fldChar w:fldCharType="separate"/>
        </w:r>
        <w:r w:rsidRPr="004357F0">
          <w:rPr>
            <w:rFonts w:ascii="Calibri" w:hAnsi="Calibri" w:cs="Calibri"/>
          </w:rPr>
          <w:t xml:space="preserve">(Zipkin et </w:t>
        </w:r>
        <w:r w:rsidRPr="004357F0">
          <w:rPr>
            <w:rFonts w:ascii="Calibri" w:hAnsi="Calibri" w:cs="Calibri"/>
          </w:rPr>
          <w:lastRenderedPageBreak/>
          <w:t>al. 2012)</w:t>
        </w:r>
        <w:r>
          <w:fldChar w:fldCharType="end"/>
        </w:r>
        <w:r>
          <w:t xml:space="preserve">, weather events </w:t>
        </w:r>
        <w:r>
          <w:fldChar w:fldCharType="begin"/>
        </w:r>
      </w:ins>
      <w:ins w:id="147" w:author="Bahlai, Christine" w:date="2018-06-04T12:47:00Z">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ins w:id="148" w:author="Bahlai, Christine" w:date="2018-06-04T12:10:00Z">
        <w:r>
          <w:fldChar w:fldCharType="separate"/>
        </w:r>
        <w:r w:rsidRPr="004357F0">
          <w:rPr>
            <w:rFonts w:ascii="Calibri" w:hAnsi="Calibri" w:cs="Calibri"/>
          </w:rPr>
          <w:t>(Brower et al. 2004)</w:t>
        </w:r>
        <w:r>
          <w:fldChar w:fldCharType="end"/>
        </w:r>
        <w:r>
          <w:t xml:space="preserve">, changing land use and habitat availability on wintering grounds </w:t>
        </w:r>
        <w:r>
          <w:fldChar w:fldCharType="begin"/>
        </w:r>
      </w:ins>
      <w:ins w:id="149" w:author="Bahlai, Christine" w:date="2018-06-04T12:47:00Z">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ins w:id="150" w:author="Bahlai, Christine" w:date="2018-06-04T12:10:00Z">
        <w:r>
          <w:fldChar w:fldCharType="separate"/>
        </w:r>
      </w:ins>
      <w:ins w:id="151" w:author="Bahlai, Christine" w:date="2018-06-04T12:47:00Z">
        <w:r w:rsidR="003D6BFD" w:rsidRPr="003D6BFD">
          <w:rPr>
            <w:rFonts w:ascii="Calibri" w:hAnsi="Calibri" w:cs="Calibri"/>
            <w:szCs w:val="24"/>
            <w:rPrChange w:id="152" w:author="Bahlai, Christine" w:date="2018-06-04T12:47:00Z">
              <w:rPr>
                <w:rFonts w:ascii="Times New Roman" w:hAnsi="Times New Roman" w:cs="Times New Roman"/>
                <w:sz w:val="24"/>
                <w:szCs w:val="24"/>
              </w:rPr>
            </w:rPrChange>
          </w:rPr>
          <w:t xml:space="preserve">(Vidal and </w:t>
        </w:r>
        <w:proofErr w:type="spellStart"/>
        <w:r w:rsidR="003D6BFD" w:rsidRPr="003D6BFD">
          <w:rPr>
            <w:rFonts w:ascii="Calibri" w:hAnsi="Calibri" w:cs="Calibri"/>
            <w:szCs w:val="24"/>
            <w:rPrChange w:id="153" w:author="Bahlai, Christine" w:date="2018-06-04T12:47:00Z">
              <w:rPr>
                <w:rFonts w:ascii="Times New Roman" w:hAnsi="Times New Roman" w:cs="Times New Roman"/>
                <w:sz w:val="24"/>
                <w:szCs w:val="24"/>
              </w:rPr>
            </w:rPrChange>
          </w:rPr>
          <w:t>Rendón</w:t>
        </w:r>
        <w:proofErr w:type="spellEnd"/>
        <w:r w:rsidR="003D6BFD" w:rsidRPr="003D6BFD">
          <w:rPr>
            <w:rFonts w:ascii="Calibri" w:hAnsi="Calibri" w:cs="Calibri"/>
            <w:szCs w:val="24"/>
            <w:rPrChange w:id="154" w:author="Bahlai, Christine" w:date="2018-06-04T12:47:00Z">
              <w:rPr>
                <w:rFonts w:ascii="Times New Roman" w:hAnsi="Times New Roman" w:cs="Times New Roman"/>
                <w:sz w:val="24"/>
                <w:szCs w:val="24"/>
              </w:rPr>
            </w:rPrChange>
          </w:rPr>
          <w:t>-Salinas 2014)</w:t>
        </w:r>
      </w:ins>
      <w:ins w:id="155" w:author="Bahlai, Christine" w:date="2018-06-04T12:10:00Z">
        <w:r>
          <w:fldChar w:fldCharType="end"/>
        </w:r>
        <w:r>
          <w:t xml:space="preserve">, and agricultural practices on breeding grounds </w:t>
        </w:r>
        <w:r>
          <w:fldChar w:fldCharType="begin"/>
        </w:r>
      </w:ins>
      <w:ins w:id="156" w:author="Bahlai, Christine" w:date="2018-06-04T12:47:00Z">
        <w:r w:rsidR="003D6BFD">
          <w:instrText xml:space="preserve"> ADDIN ZOTERO_ITEM CSL_CITATION {"citationID":"a22krvpejul","properties":{"formattedCitation":"(Pleasants and Oberhauser 2013)","plainCitation":"(Pleasants and Oberhauser 2013)","noteIndex":0},"citationItems":[{"id":1022,"uris":["http://zotero.org/users/3015424/items/KGI2F39G"],"uri":["http://zotero.org/users/3015424/items/KGI2F39G"],"itemData":{"id":1022,"type":"article-journal","title":"Milkweed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ins>
      <w:ins w:id="157" w:author="Bahlai, Christine" w:date="2018-06-04T12:10:00Z">
        <w:r>
          <w:fldChar w:fldCharType="separate"/>
        </w:r>
        <w:r w:rsidRPr="004357F0">
          <w:rPr>
            <w:rFonts w:ascii="Calibri" w:hAnsi="Calibri" w:cs="Calibri"/>
          </w:rPr>
          <w:t xml:space="preserve">(Pleasants and </w:t>
        </w:r>
        <w:proofErr w:type="spellStart"/>
        <w:r w:rsidRPr="004357F0">
          <w:rPr>
            <w:rFonts w:ascii="Calibri" w:hAnsi="Calibri" w:cs="Calibri"/>
          </w:rPr>
          <w:t>Oberhauser</w:t>
        </w:r>
        <w:proofErr w:type="spellEnd"/>
        <w:r w:rsidRPr="004357F0">
          <w:rPr>
            <w:rFonts w:ascii="Calibri" w:hAnsi="Calibri" w:cs="Calibri"/>
          </w:rPr>
          <w:t xml:space="preserve"> 2013)</w:t>
        </w:r>
        <w:r>
          <w:fldChar w:fldCharType="end"/>
        </w:r>
        <w:r>
          <w:t xml:space="preserve"> as factors influencing monarch population dynamics. With many super-imposed drivers, changing dynamics are likely to </w:t>
        </w:r>
        <w:proofErr w:type="gramStart"/>
        <w:r>
          <w:t>be driven</w:t>
        </w:r>
        <w:proofErr w:type="gramEnd"/>
        <w:r>
          <w:t xml:space="preserve"> by both </w:t>
        </w:r>
        <w:commentRangeStart w:id="158"/>
        <w:commentRangeStart w:id="159"/>
        <w:r>
          <w:t>press and pulsed processes</w:t>
        </w:r>
        <w:commentRangeEnd w:id="158"/>
        <w:r>
          <w:rPr>
            <w:rStyle w:val="CommentReference"/>
          </w:rPr>
          <w:commentReference w:id="158"/>
        </w:r>
        <w:commentRangeEnd w:id="159"/>
        <w:r>
          <w:rPr>
            <w:rStyle w:val="CommentReference"/>
          </w:rPr>
          <w:commentReference w:id="159"/>
        </w:r>
        <w:r>
          <w:t>, making the detection of discrete break points associated with regime shifts more difficult.</w:t>
        </w:r>
      </w:ins>
    </w:p>
    <w:p w14:paraId="301C152E" w14:textId="77777777" w:rsidR="00B92D42" w:rsidRPr="00B4378A" w:rsidRDefault="00B92D42" w:rsidP="00B92D42">
      <w:pPr>
        <w:rPr>
          <w:ins w:id="160" w:author="Bahlai, Christine" w:date="2018-06-04T12:58:00Z"/>
          <w:i/>
        </w:rPr>
      </w:pPr>
      <w:ins w:id="161" w:author="Bahlai, Christine" w:date="2018-06-04T12:58:00Z">
        <w:r w:rsidRPr="00B4378A">
          <w:rPr>
            <w:i/>
          </w:rPr>
          <w:t>Application</w:t>
        </w:r>
        <w:r>
          <w:rPr>
            <w:i/>
          </w:rPr>
          <w:t>s</w:t>
        </w:r>
      </w:ins>
    </w:p>
    <w:p w14:paraId="406545A0" w14:textId="77777777" w:rsidR="00B92D42" w:rsidRDefault="00B92D42" w:rsidP="00B92D42">
      <w:pPr>
        <w:rPr>
          <w:ins w:id="162" w:author="Bahlai, Christine" w:date="2018-06-04T12:58:00Z"/>
        </w:rPr>
      </w:pPr>
      <w:ins w:id="163" w:author="Bahlai, Christine" w:date="2018-06-04T12:58:00Z">
        <w:r>
          <w:t xml:space="preserve">  In the </w:t>
        </w:r>
        <w:r w:rsidRPr="00372BCA">
          <w:rPr>
            <w:i/>
          </w:rPr>
          <w:t xml:space="preserve">H. </w:t>
        </w:r>
        <w:proofErr w:type="spellStart"/>
        <w:r w:rsidRPr="00372BCA">
          <w:rPr>
            <w:i/>
          </w:rPr>
          <w:t>axyridis</w:t>
        </w:r>
        <w:proofErr w:type="spellEnd"/>
        <w:r w:rsidRPr="00372BCA">
          <w:rPr>
            <w:i/>
          </w:rPr>
          <w:t xml:space="preserve"> </w:t>
        </w:r>
        <w:r>
          <w:t xml:space="preserve">case study, the regime shift detector script detected shifts corresponding to the invasion, and subsequent control of a prey item, with neonicotinoid insecticides </w:t>
        </w:r>
        <w:r>
          <w:fldChar w:fldCharType="begin"/>
        </w:r>
        <w:r>
          <w:instrText xml:space="preserve"> ADDIN ZOTERO_ITEM CSL_CITATION {"citationID":"a2pi5ol3bjj","properties":{"formattedCitation":"(Bahlai,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357F0">
          <w:rPr>
            <w:rFonts w:ascii="Calibri" w:hAnsi="Calibri" w:cs="Calibri"/>
          </w:rPr>
          <w:t xml:space="preserve">(Bahlai, </w:t>
        </w:r>
        <w:proofErr w:type="spellStart"/>
        <w:r w:rsidRPr="004357F0">
          <w:rPr>
            <w:rFonts w:ascii="Calibri" w:hAnsi="Calibri" w:cs="Calibri"/>
          </w:rPr>
          <w:t>vander</w:t>
        </w:r>
        <w:proofErr w:type="spellEnd"/>
        <w:r w:rsidRPr="004357F0">
          <w:rPr>
            <w:rFonts w:ascii="Calibri" w:hAnsi="Calibri" w:cs="Calibri"/>
          </w:rPr>
          <w:t xml:space="preserve"> </w:t>
        </w:r>
        <w:proofErr w:type="spellStart"/>
        <w:r w:rsidRPr="004357F0">
          <w:rPr>
            <w:rFonts w:ascii="Calibri" w:hAnsi="Calibri" w:cs="Calibri"/>
          </w:rPr>
          <w:t>Werf</w:t>
        </w:r>
        <w:proofErr w:type="spellEnd"/>
        <w:r w:rsidRPr="004357F0">
          <w:rPr>
            <w:rFonts w:ascii="Calibri" w:hAnsi="Calibri" w:cs="Calibri"/>
          </w:rPr>
          <w:t>, et al. 2015)</w:t>
        </w:r>
        <w:r>
          <w:fldChar w:fldCharType="end"/>
        </w:r>
        <w:r>
          <w:t xml:space="preserve">, a relationship that held true across multiple selection criteria. The findings of the regime shift detector script on the Monarch overwintering population is, as expected, more ambiguous than that for </w:t>
        </w:r>
        <w:r w:rsidRPr="00DC161A">
          <w:rPr>
            <w:i/>
          </w:rPr>
          <w:t xml:space="preserve">H. </w:t>
        </w:r>
        <w:proofErr w:type="spellStart"/>
        <w:r w:rsidRPr="00DC161A">
          <w:rPr>
            <w:i/>
          </w:rPr>
          <w:t>axyridis</w:t>
        </w:r>
        <w:proofErr w:type="spellEnd"/>
        <w:r>
          <w:t>. Although we observed a shift in dynamic after the 2003 overwintering season, conclusions about best models depended highly on the</w:t>
        </w:r>
        <w:commentRangeStart w:id="164"/>
        <w:r>
          <w:t xml:space="preserve"> information criterion used to rank them (Table 2).</w:t>
        </w:r>
        <w:commentRangeEnd w:id="164"/>
        <w:r>
          <w:rPr>
            <w:rStyle w:val="CommentReference"/>
          </w:rPr>
          <w:commentReference w:id="164"/>
        </w:r>
        <w:r>
          <w:t xml:space="preserve">  F</w:t>
        </w:r>
        <w:commentRangeStart w:id="165"/>
        <w:r>
          <w:t xml:space="preserve">or example, if AIC was used instead of </w:t>
        </w:r>
        <w:proofErr w:type="spellStart"/>
        <w:r>
          <w:t>AICc</w:t>
        </w:r>
        <w:proofErr w:type="spellEnd"/>
        <w:r>
          <w:t xml:space="preserve"> to rank break point combinations, the scripts was more sensitive to apparent shifts in dynamics, and in this case, a two-break model with shifts after 2003 and 2008 was best ranked, with stepwise declines in carrying capacity at these points and roughly consistent. </w:t>
        </w:r>
        <w:commentRangeEnd w:id="165"/>
        <w:r>
          <w:rPr>
            <w:rStyle w:val="CommentReference"/>
          </w:rPr>
          <w:commentReference w:id="165"/>
        </w:r>
        <w:r>
          <w:t xml:space="preserve">However, there is biological basis to support either of these favored models, and the reality faced by monarch butterflies is likely a super-imposition of both. </w:t>
        </w:r>
        <w:commentRangeStart w:id="166"/>
        <w:r>
          <w:t xml:space="preserve"> For example,</w:t>
        </w:r>
        <w:commentRangeEnd w:id="166"/>
        <w:r>
          <w:rPr>
            <w:rStyle w:val="CommentReference"/>
          </w:rPr>
          <w:commentReference w:id="166"/>
        </w:r>
        <w:r>
          <w:t xml:space="preserve"> several extreme climate events affecting monarch overwintering survival have been documented in the past decades </w:t>
        </w:r>
        <w:r>
          <w:fldChar w:fldCharType="begin"/>
        </w:r>
        <w:r>
          <w:instrText xml:space="preserve"> ADDIN ZOTERO_ITEM CSL_CITATION {"citationID":"af3jvfa54g","properties":{"formattedCitation":"(Brower et al. 2004, 2015, Zalucki et al. 2015)","plainCitation":"(Brower et al. 2004, 2015, Zalucki et al. 2015)","noteIndex":0},"citationItems":[{"id":1316,"uris":["http://zotero.org/users/3015424/items/R6HTQIHT"],"uri":["http://zotero.org/users/3015424/items/R6HTQIHT"],"itemData":{"id":1316,"type":"article-journal","title":"Catastrophic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Rey","given":"C"},{"family":"Pape","given":"Karen"}],"issued":{"date-parts":[["2004"]]}}},{"id":1303,"uris":["http://zotero.org/users/3015424/items/QB6ZFIUG"],"uri":["http://zotero.org/users/3015424/items/QB6ZFIUG"],"itemData":{"id":1303,"type":"chapter","title":"Effect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Isabel"}],"issued":{"date-parts":[["2015"]]}}},{"id":1302,"uris":["http://zotero.org/users/3015424/items/HF7J3S8G"],"uri":["http://zotero.org/users/3015424/items/HF7J3S8G"],"itemData":{"id":1302,"type":"article-journal","title":"Estimating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fldChar w:fldCharType="separate"/>
        </w:r>
        <w:r w:rsidRPr="00A9411C">
          <w:rPr>
            <w:rFonts w:ascii="Calibri" w:hAnsi="Calibri" w:cs="Calibri"/>
          </w:rPr>
          <w:t xml:space="preserve">(Brower et al. 2004, 2015, </w:t>
        </w:r>
        <w:proofErr w:type="spellStart"/>
        <w:r w:rsidRPr="00A9411C">
          <w:rPr>
            <w:rFonts w:ascii="Calibri" w:hAnsi="Calibri" w:cs="Calibri"/>
          </w:rPr>
          <w:t>Zalucki</w:t>
        </w:r>
        <w:proofErr w:type="spellEnd"/>
        <w:r w:rsidRPr="00A9411C">
          <w:rPr>
            <w:rFonts w:ascii="Calibri" w:hAnsi="Calibri" w:cs="Calibri"/>
          </w:rPr>
          <w:t xml:space="preserve"> et al. 2015)</w:t>
        </w:r>
        <w:r>
          <w:fldChar w:fldCharType="end"/>
        </w:r>
        <w:r>
          <w:t xml:space="preserve">. Similarly, changing herbicide use practices in central North America represent pulsed changes to new management states, and have largely eliminated milkweed from agricultural field crops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w:t>
        </w:r>
        <w:proofErr w:type="spellStart"/>
        <w:r w:rsidRPr="000E79AB">
          <w:rPr>
            <w:rFonts w:ascii="Calibri" w:hAnsi="Calibri" w:cs="Calibri"/>
          </w:rPr>
          <w:t>Zaya</w:t>
        </w:r>
        <w:proofErr w:type="spellEnd"/>
        <w:r w:rsidRPr="000E79AB">
          <w:rPr>
            <w:rFonts w:ascii="Calibri" w:hAnsi="Calibri" w:cs="Calibri"/>
          </w:rPr>
          <w:t xml:space="preserve"> et al. 2017)</w:t>
        </w:r>
        <w:r>
          <w:fldChar w:fldCharType="end"/>
        </w:r>
        <w:r>
          <w:t xml:space="preserve">. This change in management, brought about by the introduction of glyphosate resistant soybeans and maize, has had the effect of dramatically reducing the density of agricultural weeds, including milkweed, within agricultural fields. Indeed, although glyphosate tolerant soybeans and maize were introduced to the US market in 1996 and 1998 respectively </w:t>
        </w:r>
        <w:r>
          <w:fldChar w:fldCharType="begin"/>
        </w:r>
        <w:r>
          <w:instrText xml:space="preserve"> ADDIN ZOTERO_ITEM CSL_CITATION {"citationID":"a85p3n616h","properties":{"formattedCitation":"(Powles 2010)","plainCitation":"(Powles 2010)","noteIndex":0},"citationItems":[{"id":1320,"uris":["http://zotero.org/users/3015424/items/MRPSQNIJ"],"uri":["http://zotero.org/users/3015424/items/MRPSQNIJ"],"itemData":{"id":1320,"type":"article-journal","title":"Glyphosate-resistant crops and weeds: now and in the future","author":[{"family":"Powles","given":"Stephen O Duke Stephen B"}],"issued":{"date-parts":[["2010"]]}}}],"schema":"https://github.com/citation-style-language/schema/raw/master/csl-citation.json"} </w:instrText>
        </w:r>
        <w:r>
          <w:fldChar w:fldCharType="separate"/>
        </w:r>
        <w:r w:rsidRPr="00731895">
          <w:rPr>
            <w:rFonts w:ascii="Calibri" w:hAnsi="Calibri" w:cs="Calibri"/>
          </w:rPr>
          <w:t>(Powles 2010)</w:t>
        </w:r>
        <w:r>
          <w:fldChar w:fldCharType="end"/>
        </w:r>
        <w:r>
          <w:t xml:space="preserve">,  actual glyphosate use lagged behind, with dramatic increased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This pulsed increase in glyphosate use roughly correspond to shifts detected by our script, and glyphosate use in these crops </w:t>
        </w:r>
        <w:proofErr w:type="gramStart"/>
        <w:r>
          <w:t>has been implicated</w:t>
        </w:r>
        <w:proofErr w:type="gramEnd"/>
        <w:r>
          <w:t xml:space="preserve"> in monarch decline by multiple previous authors.  </w:t>
        </w:r>
      </w:ins>
    </w:p>
    <w:p w14:paraId="1C70D806" w14:textId="082CE2A5" w:rsidR="00B92D42" w:rsidRDefault="00B92D42" w:rsidP="00B92D42">
      <w:ins w:id="167" w:author="Bahlai, Christine" w:date="2018-06-04T12:58:00Z">
        <w:r>
          <w:t xml:space="preserve">Yet, it </w:t>
        </w:r>
        <w:proofErr w:type="gramStart"/>
        <w:r>
          <w:t>is expected</w:t>
        </w:r>
        <w:proofErr w:type="gramEnd"/>
        <w:r>
          <w:t xml:space="preserve"> that smooth drivers are likely also affecting monarch population dynamics, and the regime shift detector model would have limited ability to detect smooth drivers resulting in smooth change to population dynamics. A smooth decline in carrying capacity for monarchs </w:t>
        </w:r>
        <w:proofErr w:type="gramStart"/>
        <w:r>
          <w:t>could be driven</w:t>
        </w:r>
        <w:proofErr w:type="gramEnd"/>
        <w:r>
          <w:t xml:space="preserve"> by a variety of known factors: increasing deforestation in their overwintering grounds or loss of prairie breeding habitat in central North America would likely leave this particular signature on the overwintering data because these drivers are progressive and not reversible in the short term. Indeed, although the monarch’s overwintering habitat has been protected by various conservation strategies directed by the Mexican government dating back to 1980 </w:t>
        </w:r>
        <w:r>
          <w:fldChar w:fldCharType="begin"/>
        </w:r>
        <w:r>
          <w:instrText xml:space="preserve"> ADDIN ZOTERO_ITEM CSL_CITATION {"citationID":"a2dh7qpuvg0","properties":{"formattedCitation":"(Vidal et al. 2014)","plainCitation":"(Vidal et al. 2014)","noteIndex":0},"citationItems":[{"id":1306,"uris":["http://zotero.org/users/3015424/items/USJQSQJJ"],"uri":["http://zotero.org/users/3015424/items/USJQSQJJ"],"itemData":{"id":1306,"type":"article-journal","title":"Trends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fldChar w:fldCharType="separate"/>
        </w:r>
        <w:r w:rsidRPr="00AC2705">
          <w:rPr>
            <w:rFonts w:ascii="Calibri" w:hAnsi="Calibri" w:cs="Calibri"/>
          </w:rPr>
          <w:t>(Vidal et al. 2014)</w:t>
        </w:r>
        <w:r>
          <w:fldChar w:fldCharType="end"/>
        </w:r>
        <w:r>
          <w:t xml:space="preserve">, illegal logging activity in the overwintering zone has occurred as recently as 2015 </w:t>
        </w:r>
        <w:r>
          <w:fldChar w:fldCharType="begin"/>
        </w:r>
        <w:r>
          <w:instrText xml:space="preserve"> ADDIN ZOTERO_ITEM CSL_CITATION {"citationID":"a18pqoftr6q","properties":{"formattedCitation":"(Brower et al. 2016)","plainCitation":"(Brower et al. 2016)","noteIndex":0},"citationItems":[{"id":1307,"uris":["http://zotero.org/users/3015424/items/C79PDABB"],"uri":["http://zotero.org/users/3015424/items/C79PDABB"],"itemData":{"id":1307,"type":"article-journal","title":"Illegal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fldChar w:fldCharType="separate"/>
        </w:r>
        <w:r w:rsidRPr="00AC2705">
          <w:rPr>
            <w:rFonts w:ascii="Calibri" w:hAnsi="Calibri" w:cs="Calibri"/>
          </w:rPr>
          <w:t>(Brower et al. 2016)</w:t>
        </w:r>
        <w:r>
          <w:fldChar w:fldCharType="end"/>
        </w:r>
        <w:r>
          <w:t xml:space="preserve">. Systematic prairie loss in the monarch’s breeding habitat has also been implicated with their decline </w:t>
        </w:r>
        <w:r>
          <w:fldChar w:fldCharType="begin"/>
        </w:r>
        <w:r>
          <w:instrText xml:space="preserve"> ADDIN ZOTERO_ITEM CSL_CITATION {"citationID":"a2n50738n2h","properties":{"formattedCitation":"(Mueller and Baum 2014)","plainCitation":"(Mueller and Baum 2014)","noteIndex":0},"citationItems":[{"id":1305,"uris":["http://zotero.org/users/3015424/items/QTWMXIMX"],"uri":["http://zotero.org/users/3015424/items/QTWMXIMX"],"itemData":{"id":1305,"type":"article-journal","title":"Monarch-parasite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r>
          <w:fldChar w:fldCharType="separate"/>
        </w:r>
        <w:r w:rsidRPr="00ED431F">
          <w:rPr>
            <w:rFonts w:ascii="Calibri" w:hAnsi="Calibri" w:cs="Calibri"/>
          </w:rPr>
          <w:t>(Mueller and Baum 2014)</w:t>
        </w:r>
        <w:r>
          <w:fldChar w:fldCharType="end"/>
        </w:r>
        <w:r>
          <w:t xml:space="preserve">, however, this loss has largely plateaued in recent decades </w:t>
        </w:r>
        <w:r>
          <w:fldChar w:fldCharType="begin"/>
        </w:r>
        <w:r>
          <w:instrText xml:space="preserve"> ADDIN ZOTERO_ITEM CSL_CITATION {"citationID":"a2cq6dubbo1","properties":{"formattedCitation":"(Zaya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ED431F">
          <w:rPr>
            <w:rFonts w:ascii="Calibri" w:hAnsi="Calibri" w:cs="Calibri"/>
          </w:rPr>
          <w:t>(</w:t>
        </w:r>
        <w:proofErr w:type="spellStart"/>
        <w:r w:rsidRPr="00ED431F">
          <w:rPr>
            <w:rFonts w:ascii="Calibri" w:hAnsi="Calibri" w:cs="Calibri"/>
          </w:rPr>
          <w:t>Zaya</w:t>
        </w:r>
        <w:proofErr w:type="spellEnd"/>
        <w:r w:rsidRPr="00ED431F">
          <w:rPr>
            <w:rFonts w:ascii="Calibri" w:hAnsi="Calibri" w:cs="Calibri"/>
          </w:rPr>
          <w:t xml:space="preserve"> et al. 2017)</w:t>
        </w:r>
        <w:r>
          <w:fldChar w:fldCharType="end"/>
        </w:r>
        <w:r>
          <w:t>. Climate change, in the form of gradual shifts to less favorable conditions for overwintering, breeding, or f</w:t>
        </w:r>
        <w:commentRangeStart w:id="168"/>
        <w:r>
          <w:t xml:space="preserve">eeding is also probable </w:t>
        </w:r>
        <w:r>
          <w:fldChar w:fldCharType="begin"/>
        </w:r>
        <w:r>
          <w:instrText xml:space="preserve"> ADDIN ZOTERO_ITEM CSL_CITATION {"citationID":"an1l29u0i1","properties":{"formattedCitation":"(Batalden et al. 2007)","plainCitation":"(Batalden et al. 2007)","noteIndex":0},"citationItems":[{"id":1304,"uris":["http://zotero.org/users/3015424/items/WXC6ITW5"],"uri":["http://zotero.org/users/3015424/items/WXC6ITW5"],"itemData":{"id":1304,"type":"article-journal","title":"Ecological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fldChar w:fldCharType="separate"/>
        </w:r>
        <w:r w:rsidRPr="00ED431F">
          <w:rPr>
            <w:rFonts w:ascii="Calibri" w:hAnsi="Calibri" w:cs="Calibri"/>
          </w:rPr>
          <w:t>(</w:t>
        </w:r>
        <w:proofErr w:type="spellStart"/>
        <w:r w:rsidRPr="00ED431F">
          <w:rPr>
            <w:rFonts w:ascii="Calibri" w:hAnsi="Calibri" w:cs="Calibri"/>
          </w:rPr>
          <w:t>Batalden</w:t>
        </w:r>
        <w:proofErr w:type="spellEnd"/>
        <w:r w:rsidRPr="00ED431F">
          <w:rPr>
            <w:rFonts w:ascii="Calibri" w:hAnsi="Calibri" w:cs="Calibri"/>
          </w:rPr>
          <w:t xml:space="preserve"> et al. 2007)</w:t>
        </w:r>
        <w:r>
          <w:fldChar w:fldCharType="end"/>
        </w:r>
        <w:r>
          <w:t xml:space="preserve">, and could also manifest in an smooth shift in population processes. </w:t>
        </w:r>
        <w:commentRangeEnd w:id="168"/>
        <w:r>
          <w:rPr>
            <w:rStyle w:val="CommentReference"/>
          </w:rPr>
          <w:commentReference w:id="168"/>
        </w:r>
      </w:ins>
    </w:p>
    <w:p w14:paraId="2002B7FD" w14:textId="7791513E" w:rsidR="00493C01" w:rsidRPr="00B4378A" w:rsidDel="005C0C19" w:rsidRDefault="00493C01" w:rsidP="00493C01">
      <w:pPr>
        <w:rPr>
          <w:moveFrom w:id="169" w:author="Bahlai, Christine" w:date="2018-06-04T11:52:00Z"/>
          <w:i/>
        </w:rPr>
      </w:pPr>
      <w:moveFromRangeStart w:id="170" w:author="Bahlai, Christine" w:date="2018-06-04T11:52:00Z" w:name="move515876460"/>
      <w:commentRangeStart w:id="171"/>
      <w:commentRangeStart w:id="172"/>
      <w:moveFrom w:id="173" w:author="Bahlai, Christine" w:date="2018-06-04T11:52:00Z">
        <w:r w:rsidRPr="00B4378A" w:rsidDel="005C0C19">
          <w:rPr>
            <w:i/>
          </w:rPr>
          <w:t>Application discussion</w:t>
        </w:r>
        <w:commentRangeEnd w:id="171"/>
        <w:r w:rsidDel="005C0C19">
          <w:rPr>
            <w:rStyle w:val="CommentReference"/>
          </w:rPr>
          <w:commentReference w:id="171"/>
        </w:r>
        <w:commentRangeEnd w:id="172"/>
        <w:r w:rsidR="005A1249" w:rsidDel="005C0C19">
          <w:rPr>
            <w:rStyle w:val="CommentReference"/>
          </w:rPr>
          <w:commentReference w:id="172"/>
        </w:r>
      </w:moveFrom>
    </w:p>
    <w:moveFromRangeEnd w:id="170"/>
    <w:p w14:paraId="23591EAF" w14:textId="4229F66C" w:rsidR="00493C01" w:rsidDel="005C0C19" w:rsidRDefault="00493C01" w:rsidP="00493C01">
      <w:pPr>
        <w:rPr>
          <w:del w:id="174" w:author="Bahlai, Christine" w:date="2018-06-04T11:51:00Z"/>
        </w:rPr>
      </w:pPr>
      <w:commentRangeStart w:id="175"/>
      <w:commentRangeStart w:id="176"/>
      <w:del w:id="177" w:author="Bahlai, Christine" w:date="2018-06-04T11:51:00Z">
        <w:r w:rsidDel="005C0C19">
          <w:delText xml:space="preserve">Our case </w:delText>
        </w:r>
        <w:commentRangeEnd w:id="175"/>
        <w:r w:rsidDel="005C0C19">
          <w:rPr>
            <w:rStyle w:val="CommentReference"/>
          </w:rPr>
          <w:commentReference w:id="175"/>
        </w:r>
        <w:commentRangeEnd w:id="176"/>
        <w:r w:rsidR="005C0C19" w:rsidDel="005C0C19">
          <w:rPr>
            <w:rStyle w:val="CommentReference"/>
          </w:rPr>
          <w:commentReference w:id="176"/>
        </w:r>
        <w:r w:rsidDel="005C0C19">
          <w:delText xml:space="preserve">studies represent two different biological processes- invasion and a population decline, in two very well studied insect species, allowing us to interpret the outputs of the regime shift detector script in the context of known biology.  The two species represent ideal test case studies because they represent opposite regime shifts. In the case of </w:delText>
        </w:r>
        <w:r w:rsidRPr="00372BCA" w:rsidDel="005C0C19">
          <w:rPr>
            <w:i/>
          </w:rPr>
          <w:delText>H. axyridis</w:delText>
        </w:r>
        <w:r w:rsidDel="005C0C19">
          <w:delText xml:space="preserve">, dynamics of this predacious species is believed to be closely coupled with prey availability </w:delText>
        </w:r>
        <w:r w:rsidDel="005C0C19">
          <w:fldChar w:fldCharType="begin"/>
        </w:r>
        <w:r w:rsidDel="005C0C19">
          <w:del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r w:rsidDel="005C0C19">
          <w:fldChar w:fldCharType="separate"/>
        </w:r>
        <w:r w:rsidRPr="00B35DE1" w:rsidDel="005C0C19">
          <w:rPr>
            <w:rFonts w:ascii="Calibri" w:hAnsi="Calibri" w:cs="Calibri"/>
          </w:rPr>
          <w:delText>(Bahlai and Sears 2009, Heimpel et al. 2010, Rhainds et al. 2010, Bahlai, Colunga-Garcia, et al. 2015)</w:delText>
        </w:r>
        <w:r w:rsidDel="005C0C19">
          <w:fldChar w:fldCharType="end"/>
        </w:r>
        <w:r w:rsidDel="005C0C19">
          <w:delText xml:space="preserve">, which, in turn, is driven by documented pest management practices </w:delText>
        </w:r>
        <w:r w:rsidDel="005C0C19">
          <w:fldChar w:fldCharType="begin"/>
        </w:r>
        <w:r w:rsidDel="005C0C19">
          <w:delInstrText xml:space="preserve"> ADDIN ZOTERO_ITEM CSL_CITATION {"citationID":"a1qn46qh5k6","properties":{"formattedCitation":"(Bahlai,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r w:rsidDel="005C0C19">
          <w:fldChar w:fldCharType="separate"/>
        </w:r>
        <w:r w:rsidRPr="00B35DE1" w:rsidDel="005C0C19">
          <w:rPr>
            <w:rFonts w:ascii="Calibri" w:hAnsi="Calibri" w:cs="Calibri"/>
          </w:rPr>
          <w:delText>(Bahlai, vander Werf, et al. 2015)</w:delText>
        </w:r>
        <w:r w:rsidDel="005C0C19">
          <w:fldChar w:fldCharType="end"/>
        </w:r>
        <w:r w:rsidDel="005C0C19">
          <w:delText xml:space="preserve">- leading to relatively simple pulsed changes in dynamics. With Monarch butterflies, drivers of population dynamics are complex and result from drivers at local and continental scales </w:delText>
        </w:r>
        <w:r w:rsidDel="005C0C19">
          <w:fldChar w:fldCharType="begin"/>
        </w:r>
        <w:r w:rsidDel="005C0C19">
          <w:delInstrText xml:space="preserve"> ADDIN ZOTERO_ITEM CSL_CITATION {"citationID":"a2i7trmq63f","properties":{"formattedCitation":"(Saunders et al. 2017)","plainCitation":"(Saunders et al. 2017)"},"citationItems":[{"id":1318,"uris":["http://zotero.org/users/3015424/items/IT77ZTI6"],"uri":["http://zotero.org/users/3015424/items/IT77ZTI6"],"itemData":{"id":1318,"type":"article-journal","title":"Local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r w:rsidDel="005C0C19">
          <w:fldChar w:fldCharType="separate"/>
        </w:r>
        <w:r w:rsidRPr="004357F0" w:rsidDel="005C0C19">
          <w:rPr>
            <w:rFonts w:ascii="Calibri" w:hAnsi="Calibri" w:cs="Calibri"/>
          </w:rPr>
          <w:delText>(Saunders et al. 2017)</w:delText>
        </w:r>
        <w:r w:rsidDel="005C0C19">
          <w:fldChar w:fldCharType="end"/>
        </w:r>
        <w:r w:rsidDel="005C0C19">
          <w:delText xml:space="preserve">. Previous studies have implicated climate </w:delText>
        </w:r>
        <w:r w:rsidDel="005C0C19">
          <w:fldChar w:fldCharType="begin"/>
        </w:r>
        <w:r w:rsidDel="005C0C19">
          <w:delInstrText xml:space="preserve"> ADDIN ZOTERO_ITEM CSL_CITATION {"citationID":"a1q25ckc7jk","properties":{"formattedCitation":"(Zipkin et al. 2012)","plainCitation":"(Zipkin et al. 2012)"},"citationItems":[{"id":1317,"uris":["http://zotero.org/users/3015424/items/JRUA6RZK"],"uri":["http://zotero.org/users/3015424/items/JRUA6RZK"],"itemData":{"id":1317,"type":"article-journal","title":"Tracking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r w:rsidDel="005C0C19">
          <w:fldChar w:fldCharType="separate"/>
        </w:r>
        <w:r w:rsidRPr="004357F0" w:rsidDel="005C0C19">
          <w:rPr>
            <w:rFonts w:ascii="Calibri" w:hAnsi="Calibri" w:cs="Calibri"/>
          </w:rPr>
          <w:delText>(Zipkin et al. 2012)</w:delText>
        </w:r>
        <w:r w:rsidDel="005C0C19">
          <w:fldChar w:fldCharType="end"/>
        </w:r>
        <w:r w:rsidDel="005C0C19">
          <w:delText xml:space="preserve">, weather events </w:delText>
        </w:r>
        <w:r w:rsidDel="005C0C19">
          <w:fldChar w:fldCharType="begin"/>
        </w:r>
        <w:r w:rsidDel="005C0C19">
          <w:delInstrText xml:space="preserve"> ADDIN ZOTERO_ITEM CSL_CITATION {"citationID":"a28t0hbcl1g","properties":{"formattedCitation":"(Brower et al. 2004)","plainCitation":"(Brower et al. 2004)"},"citationItems":[{"id":1316,"uris":["http://zotero.org/users/3015424/items/R6HTQIHT"],"uri":["http://zotero.org/users/3015424/items/R6HTQIHT"],"itemData":{"id":1316,"type":"article-journal","title":"Catastrophic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r w:rsidDel="005C0C19">
          <w:fldChar w:fldCharType="separate"/>
        </w:r>
        <w:r w:rsidRPr="004357F0" w:rsidDel="005C0C19">
          <w:rPr>
            <w:rFonts w:ascii="Calibri" w:hAnsi="Calibri" w:cs="Calibri"/>
          </w:rPr>
          <w:delText>(Brower et al. 2004)</w:delText>
        </w:r>
        <w:r w:rsidDel="005C0C19">
          <w:fldChar w:fldCharType="end"/>
        </w:r>
        <w:r w:rsidDel="005C0C19">
          <w:delText xml:space="preserve">, changing land use and habitat availability on wintering grounds </w:delText>
        </w:r>
        <w:r w:rsidDel="005C0C19">
          <w:fldChar w:fldCharType="begin"/>
        </w:r>
        <w:r w:rsidDel="005C0C19">
          <w:delInstrText xml:space="preserve"> ADDIN ZOTERO_ITEM CSL_CITATION {"citationID":"a1hnagcerbh","properties":{"formattedCitation":"{\\rtf (Vidal and Rend\\uc0\\u243{}n-Salinas 2014)}","plainCitation":"(Vidal and Rendón-Salinas 2014)"},"citationItems":[{"id":1315,"uris":["http://zotero.org/users/3015424/items/9P4G2UCM"],"uri":["http://zotero.org/users/3015424/items/9P4G2UCM"],"itemData":{"id":1315,"type":"article-journal","title":"Dynamics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r w:rsidDel="005C0C19">
          <w:fldChar w:fldCharType="separate"/>
        </w:r>
        <w:r w:rsidRPr="004357F0" w:rsidDel="005C0C19">
          <w:rPr>
            <w:rFonts w:ascii="Calibri" w:hAnsi="Calibri" w:cs="Calibri"/>
            <w:szCs w:val="24"/>
          </w:rPr>
          <w:delText>(Vidal and Rendón-Salinas 2014)</w:delText>
        </w:r>
        <w:r w:rsidDel="005C0C19">
          <w:fldChar w:fldCharType="end"/>
        </w:r>
        <w:r w:rsidDel="005C0C19">
          <w:delText xml:space="preserve">, and agricultural practices on breeding grounds </w:delText>
        </w:r>
        <w:r w:rsidDel="005C0C19">
          <w:fldChar w:fldCharType="begin"/>
        </w:r>
        <w:r w:rsidDel="005C0C19">
          <w:delInstrText xml:space="preserve"> ADDIN ZOTERO_ITEM CSL_CITATION {"citationID":"a22krvpejul","properties":{"formattedCitation":"(Pleasants and Oberhauser 2013)","plainCitation":"(Pleasants and Oberhauser 2013)"},"citationItems":[{"id":1022,"uris":["http://zotero.org/users/3015424/items/KGI2F39G"],"uri":["http://zotero.org/users/3015424/items/KGI2F39G"],"itemData":{"id":1022,"type":"article-journal","title":"Milkweed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delInstrText>
        </w:r>
        <w:r w:rsidDel="005C0C19">
          <w:fldChar w:fldCharType="separate"/>
        </w:r>
        <w:r w:rsidRPr="004357F0" w:rsidDel="005C0C19">
          <w:rPr>
            <w:rFonts w:ascii="Calibri" w:hAnsi="Calibri" w:cs="Calibri"/>
          </w:rPr>
          <w:delText>(Pleasants and Oberhauser 2013)</w:delText>
        </w:r>
        <w:r w:rsidDel="005C0C19">
          <w:fldChar w:fldCharType="end"/>
        </w:r>
        <w:r w:rsidDel="005C0C19">
          <w:delText xml:space="preserve"> as factors influencing monarh population dynamics. With many super-imposed drivers, changing dynamics are likely to be driven by both </w:delText>
        </w:r>
      </w:del>
      <w:commentRangeStart w:id="178"/>
      <w:commentRangeStart w:id="179"/>
      <w:del w:id="180" w:author="Bahlai, Christine" w:date="2018-06-04T11:36:00Z">
        <w:r w:rsidDel="005A1249">
          <w:delText xml:space="preserve">smooth </w:delText>
        </w:r>
      </w:del>
      <w:del w:id="181" w:author="Bahlai, Christine" w:date="2018-06-04T11:51:00Z">
        <w:r w:rsidDel="005C0C19">
          <w:delText>and pulsed processes</w:delText>
        </w:r>
        <w:commentRangeEnd w:id="178"/>
        <w:r w:rsidDel="005C0C19">
          <w:rPr>
            <w:rStyle w:val="CommentReference"/>
          </w:rPr>
          <w:commentReference w:id="178"/>
        </w:r>
        <w:commentRangeEnd w:id="179"/>
        <w:r w:rsidR="005A1249" w:rsidDel="005C0C19">
          <w:rPr>
            <w:rStyle w:val="CommentReference"/>
          </w:rPr>
          <w:commentReference w:id="179"/>
        </w:r>
        <w:r w:rsidDel="005C0C19">
          <w:delText xml:space="preserve">, making the detection of discrete break points associated with regime shifts more difficult. </w:delText>
        </w:r>
        <w:r w:rsidDel="005C0C19">
          <w:br/>
        </w:r>
        <w:r w:rsidDel="005C0C19">
          <w:br/>
        </w:r>
        <w:commentRangeStart w:id="182"/>
        <w:r w:rsidDel="005C0C19">
          <w:delText>This ambiguity</w:delText>
        </w:r>
        <w:commentRangeEnd w:id="182"/>
        <w:r w:rsidDel="005C0C19">
          <w:rPr>
            <w:rStyle w:val="CommentReference"/>
          </w:rPr>
          <w:commentReference w:id="182"/>
        </w:r>
        <w:r w:rsidDel="005C0C19">
          <w:delText xml:space="preserve"> and differences in system complexity from our case studies allows us to illustrate the important impact of model selection criterion choice on the ultimate output of the Regime Shift Detector model. In the </w:delText>
        </w:r>
        <w:r w:rsidRPr="00372BCA" w:rsidDel="005C0C19">
          <w:rPr>
            <w:i/>
          </w:rPr>
          <w:delText xml:space="preserve">H. axyridis </w:delText>
        </w:r>
        <w:r w:rsidDel="005C0C19">
          <w:delText xml:space="preserve">case study, the regime shift detector script detected shifts corresponding to the invasion, and subsequent control of a prey item, with neonicotinoid insecticides </w:delText>
        </w:r>
        <w:r w:rsidDel="005C0C19">
          <w:fldChar w:fldCharType="begin"/>
        </w:r>
        <w:r w:rsidDel="005C0C19">
          <w:delInstrText xml:space="preserve"> ADDIN ZOTERO_ITEM CSL_CITATION {"citationID":"a2pi5ol3bjj","properties":{"formattedCitation":"(Bahlai, vander Werf, et al. 2015)","plainCitation":"(Bahlai, vander Werf, et al. 2015)"},"citationItems":[{"id":268,"uris":["http://zotero.org/users/3015424/items/FHFEXKMM"],"uri":["http://zotero.org/users/3015424/items/FHFEXKMM"],"itemData":{"id":268,"type":"article-journal","title":"Shifts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r w:rsidDel="005C0C19">
          <w:fldChar w:fldCharType="separate"/>
        </w:r>
        <w:r w:rsidRPr="004357F0" w:rsidDel="005C0C19">
          <w:rPr>
            <w:rFonts w:ascii="Calibri" w:hAnsi="Calibri" w:cs="Calibri"/>
          </w:rPr>
          <w:delText>(Bahlai, vander Werf, et al. 2015)</w:delText>
        </w:r>
        <w:r w:rsidDel="005C0C19">
          <w:fldChar w:fldCharType="end"/>
        </w:r>
        <w:r w:rsidDel="005C0C19">
          <w:delText xml:space="preserve">, a relationship that held true across multiple selection criteria. The findings of the regime shift detector script on the Monarch overwintering population is, as expected, more ambiguous than that for </w:delText>
        </w:r>
        <w:r w:rsidRPr="00DC161A" w:rsidDel="005C0C19">
          <w:rPr>
            <w:i/>
          </w:rPr>
          <w:delText>H. axyridis</w:delText>
        </w:r>
        <w:r w:rsidDel="005C0C19">
          <w:delText>. Although we observed a shift in dynamic after the 2003 overwintering season, conclusions about best models depended highly on the</w:delText>
        </w:r>
        <w:commentRangeStart w:id="183"/>
        <w:r w:rsidDel="005C0C19">
          <w:delText xml:space="preserve"> information criterion used to rank them (Table 2).</w:delText>
        </w:r>
        <w:commentRangeEnd w:id="183"/>
        <w:r w:rsidDel="005C0C19">
          <w:rPr>
            <w:rStyle w:val="CommentReference"/>
          </w:rPr>
          <w:commentReference w:id="183"/>
        </w:r>
        <w:r w:rsidDel="005C0C19">
          <w:delText xml:space="preserve">  F</w:delText>
        </w:r>
        <w:commentRangeStart w:id="184"/>
        <w:r w:rsidDel="005C0C19">
          <w:delText xml:space="preserve">or example, if AIC was used instead of AICc to rank break point combinations, the scripts was more sensitive to apparent shifts in dynamics, and in this case, a two-break model with shifts after 2003 and 2008 was best ranked, with stepwise declines in carrying capacity at these points and roughly consistent. </w:delText>
        </w:r>
        <w:commentRangeEnd w:id="184"/>
        <w:r w:rsidDel="005C0C19">
          <w:rPr>
            <w:rStyle w:val="CommentReference"/>
          </w:rPr>
          <w:commentReference w:id="184"/>
        </w:r>
        <w:r w:rsidDel="005C0C19">
          <w:delText xml:space="preserve">However, there is biological basis to support either of these favored models, and the reality faced by monarch butterflies is likely a super-imposition of both. </w:delText>
        </w:r>
        <w:commentRangeStart w:id="185"/>
        <w:r w:rsidDel="005C0C19">
          <w:delText xml:space="preserve"> For example,</w:delText>
        </w:r>
        <w:commentRangeEnd w:id="185"/>
        <w:r w:rsidDel="005C0C19">
          <w:rPr>
            <w:rStyle w:val="CommentReference"/>
          </w:rPr>
          <w:commentReference w:id="185"/>
        </w:r>
        <w:r w:rsidDel="005C0C19">
          <w:delText xml:space="preserve"> several extreme climate events affecting monarch overwintering survival have been documented in the past decades </w:delText>
        </w:r>
        <w:r w:rsidDel="005C0C19">
          <w:fldChar w:fldCharType="begin"/>
        </w:r>
        <w:r w:rsidDel="005C0C19">
          <w:delInstrText xml:space="preserve"> ADDIN ZOTERO_ITEM CSL_CITATION {"citationID":"af3jvfa54g","properties":{"formattedCitation":"(Brower et al. 2004, 2015, Zalucki et al. 2015)","plainCitation":"(Brower et al. 2004, 2015, Zalucki et al. 2015)"},"citationItems":[{"id":1316,"uris":["http://zotero.org/users/3015424/items/R6HTQIHT"],"uri":["http://zotero.org/users/3015424/items/R6HTQIHT"],"itemData":{"id":1316,"type":"article-journal","title":"Catastrophic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Rey","given":"C"},{"family":"Pape","given":"Karen"}],"issued":{"date-parts":[["2004"]]}}},{"id":1303,"uris":["http://zotero.org/users/3015424/items/QB6ZFIUG"],"uri":["http://zotero.org/users/3015424/items/QB6ZFIUG"],"itemData":{"id":1303,"type":"chapter","title":"Effect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Isabel"}],"issued":{"date-parts":[["2015"]]}}},{"id":1302,"uris":["http://zotero.org/users/3015424/items/HF7J3S8G"],"uri":["http://zotero.org/users/3015424/items/HF7J3S8G"],"itemData":{"id":1302,"type":"article-journal","title":"Estimating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delInstrText>
        </w:r>
        <w:r w:rsidDel="005C0C19">
          <w:fldChar w:fldCharType="separate"/>
        </w:r>
        <w:r w:rsidRPr="00A9411C" w:rsidDel="005C0C19">
          <w:rPr>
            <w:rFonts w:ascii="Calibri" w:hAnsi="Calibri" w:cs="Calibri"/>
          </w:rPr>
          <w:delText>(Brower et al. 2004, 2015, Zalucki et al. 2015)</w:delText>
        </w:r>
        <w:r w:rsidDel="005C0C19">
          <w:fldChar w:fldCharType="end"/>
        </w:r>
        <w:r w:rsidDel="005C0C19">
          <w:delText xml:space="preserve">. Similarly, changing herbicide use practices in central North America represent pulsed changes to new management states, and have largely eliminated milkweed from agricultural field crops </w:delText>
        </w:r>
        <w:r w:rsidDel="005C0C19">
          <w:fldChar w:fldCharType="begin"/>
        </w:r>
        <w:r w:rsidDel="005C0C19">
          <w:delInstrText xml:space="preserve"> ADDIN ZOTERO_ITEM CSL_CITATION {"citationID":"a23i0e7e6ii","properties":{"formattedCitation":"(Zaya et al. 2017)","plainCitation":"(Zaya et al. 2017)"},"citationItems":[{"id":1308,"uris":["http://zotero.org/users/3015424/items/5J9HWG46"],"uri":["http://zotero.org/users/3015424/items/5J9HWG46"],"itemData":{"id":1308,"type":"article-journal","title":"Long-Term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r w:rsidDel="005C0C19">
          <w:fldChar w:fldCharType="separate"/>
        </w:r>
        <w:r w:rsidRPr="000E79AB" w:rsidDel="005C0C19">
          <w:rPr>
            <w:rFonts w:ascii="Calibri" w:hAnsi="Calibri" w:cs="Calibri"/>
          </w:rPr>
          <w:delText>(Zaya et al. 2017)</w:delText>
        </w:r>
        <w:r w:rsidDel="005C0C19">
          <w:fldChar w:fldCharType="end"/>
        </w:r>
        <w:r w:rsidDel="005C0C19">
          <w:delText xml:space="preserve">. This change in management, brought about by the introduction of glyphosate resistant soybeans and maize, has had the effect of dramatically reducing the density of agricultural weeds, including milkweed, within agricultural fields. Indeed, although glyphosate tolerant soybeans and maize were introduced to the US market in 1996 and 1998 respectively </w:delText>
        </w:r>
        <w:r w:rsidDel="005C0C19">
          <w:fldChar w:fldCharType="begin"/>
        </w:r>
        <w:r w:rsidDel="005C0C19">
          <w:delInstrText xml:space="preserve"> ADDIN ZOTERO_ITEM CSL_CITATION {"citationID":"a85p3n616h","properties":{"formattedCitation":"(Powles 2010)","plainCitation":"(Powles 2010)"},"citationItems":[{"id":1320,"uris":["http://zotero.org/users/3015424/items/MRPSQNIJ"],"uri":["http://zotero.org/users/3015424/items/MRPSQNIJ"],"itemData":{"id":1320,"type":"article-journal","title":"Glyphosate-resistant crops and weeds: now and in the future","author":[{"family":"Powles","given":"Stephen O Duke Stephen B"}],"issued":{"date-parts":[["2010"]]}}}],"schema":"https://github.com/citation-style-language/schema/raw/master/csl-citation.json"} </w:delInstrText>
        </w:r>
        <w:r w:rsidDel="005C0C19">
          <w:fldChar w:fldCharType="separate"/>
        </w:r>
        <w:r w:rsidRPr="00731895" w:rsidDel="005C0C19">
          <w:rPr>
            <w:rFonts w:ascii="Calibri" w:hAnsi="Calibri" w:cs="Calibri"/>
          </w:rPr>
          <w:delText>(Powles 2010)</w:delText>
        </w:r>
        <w:r w:rsidDel="005C0C19">
          <w:fldChar w:fldCharType="end"/>
        </w:r>
        <w:r w:rsidDel="005C0C19">
          <w:delText xml:space="preserve">,  actual glyphosate use lagged behind, with dramatic increased in use of the pesticide in 1998- 2003 in soybean, and 2007-2008 in maize </w:delText>
        </w:r>
        <w:r w:rsidDel="005C0C19">
          <w:fldChar w:fldCharType="begin"/>
        </w:r>
        <w:r w:rsidDel="005C0C19">
          <w:delInstrText xml:space="preserve"> ADDIN ZOTERO_ITEM CSL_CITATION {"citationID":"a1hl1lc5gv6","properties":{"formattedCitation":"(Baker 2017)","plainCitation":"(Baker 2017)"},"citationItems":[{"id":1321,"uris":["http://zotero.org/users/3015424/items/THSXFBHU"],"uri":["http://zotero.org/users/3015424/items/THSXFBHU"],"itemData":{"id":1321,"type":"article-journal","title":"Estimated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r w:rsidDel="005C0C19">
          <w:fldChar w:fldCharType="separate"/>
        </w:r>
        <w:r w:rsidRPr="00731895" w:rsidDel="005C0C19">
          <w:rPr>
            <w:rFonts w:ascii="Calibri" w:hAnsi="Calibri" w:cs="Calibri"/>
          </w:rPr>
          <w:delText>(Baker 2017)</w:delText>
        </w:r>
        <w:r w:rsidDel="005C0C19">
          <w:fldChar w:fldCharType="end"/>
        </w:r>
        <w:r w:rsidDel="005C0C19">
          <w:delText xml:space="preserve">. This pulsed increase in glyphosate use roughly correspond to shifts detected by our script, and glyphosate use in these crops has been implicated in monarch decline by multiple previous authors.  </w:delText>
        </w:r>
      </w:del>
    </w:p>
    <w:p w14:paraId="2CFAD4C6" w14:textId="7285C5A8" w:rsidR="00493C01" w:rsidDel="005C0C19" w:rsidRDefault="00493C01" w:rsidP="00493C01">
      <w:pPr>
        <w:rPr>
          <w:del w:id="186" w:author="Bahlai, Christine" w:date="2018-06-04T11:51:00Z"/>
        </w:rPr>
      </w:pPr>
      <w:del w:id="187" w:author="Bahlai, Christine" w:date="2018-06-04T11:51:00Z">
        <w:r w:rsidDel="005C0C19">
          <w:delText xml:space="preserve">Yet, it is expected that smooth drivers are likely also affecting monarch population dynamics, and the regime shift detector model would have limited ability to detect smooth drivers resulting in smooth change to population dynamics. A smooth decline in carrying capacity for monarchs could be driven by a variety of known factors: increasing deforestation in their overwintering grounds or loss of prairie breeding habitat in central North America would likely leave this particular signature on the overwintering data because these drivers are progressive and not reversible in the short term. Indeed, although the monarch’s overwintering habitat has been protected by various conservation strategies directed by the Mexican government dating back to 1980 </w:delText>
        </w:r>
        <w:r w:rsidDel="005C0C19">
          <w:fldChar w:fldCharType="begin"/>
        </w:r>
        <w:r w:rsidDel="005C0C19">
          <w:delInstrText xml:space="preserve"> ADDIN ZOTERO_ITEM CSL_CITATION {"citationID":"a2dh7qpuvg0","properties":{"formattedCitation":"(Vidal et al. 2014)","plainCitation":"(Vidal et al. 2014)"},"citationItems":[{"id":1306,"uris":["http://zotero.org/users/3015424/items/USJQSQJJ"],"uri":["http://zotero.org/users/3015424/items/USJQSQJJ"],"itemData":{"id":1306,"type":"article-journal","title":"Trends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delInstrText>
        </w:r>
        <w:r w:rsidDel="005C0C19">
          <w:fldChar w:fldCharType="separate"/>
        </w:r>
        <w:r w:rsidRPr="00AC2705" w:rsidDel="005C0C19">
          <w:rPr>
            <w:rFonts w:ascii="Calibri" w:hAnsi="Calibri" w:cs="Calibri"/>
          </w:rPr>
          <w:delText>(Vidal et al. 2014)</w:delText>
        </w:r>
        <w:r w:rsidDel="005C0C19">
          <w:fldChar w:fldCharType="end"/>
        </w:r>
        <w:r w:rsidDel="005C0C19">
          <w:delText xml:space="preserve">, illegal logging activity in the overwintering zone has occurred as recently as 2015 </w:delText>
        </w:r>
        <w:r w:rsidDel="005C0C19">
          <w:fldChar w:fldCharType="begin"/>
        </w:r>
        <w:r w:rsidDel="005C0C19">
          <w:delInstrText xml:space="preserve"> ADDIN ZOTERO_ITEM CSL_CITATION {"citationID":"a18pqoftr6q","properties":{"formattedCitation":"(Brower et al. 2016)","plainCitation":"(Brower et al. 2016)"},"citationItems":[{"id":1307,"uris":["http://zotero.org/users/3015424/items/C79PDABB"],"uri":["http://zotero.org/users/3015424/items/C79PDABB"],"itemData":{"id":1307,"type":"article-journal","title":"Illegal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delInstrText>
        </w:r>
        <w:r w:rsidDel="005C0C19">
          <w:fldChar w:fldCharType="separate"/>
        </w:r>
        <w:r w:rsidRPr="00AC2705" w:rsidDel="005C0C19">
          <w:rPr>
            <w:rFonts w:ascii="Calibri" w:hAnsi="Calibri" w:cs="Calibri"/>
          </w:rPr>
          <w:delText>(Brower et al. 2016)</w:delText>
        </w:r>
        <w:r w:rsidDel="005C0C19">
          <w:fldChar w:fldCharType="end"/>
        </w:r>
        <w:r w:rsidDel="005C0C19">
          <w:delText xml:space="preserve">. Systematic prairie loss in the monarch’s breeding habitat has also been implicated with their decline </w:delText>
        </w:r>
        <w:r w:rsidDel="005C0C19">
          <w:fldChar w:fldCharType="begin"/>
        </w:r>
        <w:r w:rsidDel="005C0C19">
          <w:delInstrText xml:space="preserve"> ADDIN ZOTERO_ITEM CSL_CITATION {"citationID":"a2n50738n2h","properties":{"formattedCitation":"(Mueller and Baum 2014)","plainCitation":"(Mueller and Baum 2014)"},"citationItems":[{"id":1305,"uris":["http://zotero.org/users/3015424/items/QTWMXIMX"],"uri":["http://zotero.org/users/3015424/items/QTWMXIMX"],"itemData":{"id":1305,"type":"article-journal","title":"Monarch-parasite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delInstrText>
        </w:r>
        <w:r w:rsidDel="005C0C19">
          <w:fldChar w:fldCharType="separate"/>
        </w:r>
        <w:r w:rsidRPr="00ED431F" w:rsidDel="005C0C19">
          <w:rPr>
            <w:rFonts w:ascii="Calibri" w:hAnsi="Calibri" w:cs="Calibri"/>
          </w:rPr>
          <w:delText>(Mueller and Baum 2014)</w:delText>
        </w:r>
        <w:r w:rsidDel="005C0C19">
          <w:fldChar w:fldCharType="end"/>
        </w:r>
        <w:r w:rsidDel="005C0C19">
          <w:delText xml:space="preserve">, however, this loss has largely plateaued in recent decades </w:delText>
        </w:r>
        <w:r w:rsidDel="005C0C19">
          <w:fldChar w:fldCharType="begin"/>
        </w:r>
        <w:r w:rsidDel="005C0C19">
          <w:delInstrText xml:space="preserve"> ADDIN ZOTERO_ITEM CSL_CITATION {"citationID":"a2cq6dubbo1","properties":{"formattedCitation":"(Zaya et al. 2017)","plainCitation":"(Zaya et al. 2017)"},"citationItems":[{"id":1308,"uris":["http://zotero.org/users/3015424/items/5J9HWG46"],"uri":["http://zotero.org/users/3015424/items/5J9HWG46"],"itemData":{"id":1308,"type":"article-journal","title":"Long-Term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r w:rsidDel="005C0C19">
          <w:fldChar w:fldCharType="separate"/>
        </w:r>
        <w:r w:rsidRPr="00ED431F" w:rsidDel="005C0C19">
          <w:rPr>
            <w:rFonts w:ascii="Calibri" w:hAnsi="Calibri" w:cs="Calibri"/>
          </w:rPr>
          <w:delText>(Zaya et al. 2017)</w:delText>
        </w:r>
        <w:r w:rsidDel="005C0C19">
          <w:fldChar w:fldCharType="end"/>
        </w:r>
        <w:r w:rsidDel="005C0C19">
          <w:delText>. Climate change, in the form of gradual shifts to less favorable conditions for overwintering, breeding, or f</w:delText>
        </w:r>
        <w:commentRangeStart w:id="188"/>
        <w:r w:rsidDel="005C0C19">
          <w:delText xml:space="preserve">eeding is also probable </w:delText>
        </w:r>
        <w:r w:rsidDel="005C0C19">
          <w:fldChar w:fldCharType="begin"/>
        </w:r>
        <w:r w:rsidDel="005C0C19">
          <w:delInstrText xml:space="preserve"> ADDIN ZOTERO_ITEM CSL_CITATION {"citationID":"an1l29u0i1","properties":{"formattedCitation":"(Batalden et al. 2007)","plainCitation":"(Batalden et al. 2007)"},"citationItems":[{"id":1304,"uris":["http://zotero.org/users/3015424/items/WXC6ITW5"],"uri":["http://zotero.org/users/3015424/items/WXC6ITW5"],"itemData":{"id":1304,"type":"article-journal","title":"Ecological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delInstrText>
        </w:r>
        <w:r w:rsidDel="005C0C19">
          <w:fldChar w:fldCharType="separate"/>
        </w:r>
        <w:r w:rsidRPr="00ED431F" w:rsidDel="005C0C19">
          <w:rPr>
            <w:rFonts w:ascii="Calibri" w:hAnsi="Calibri" w:cs="Calibri"/>
          </w:rPr>
          <w:delText>(Batalden et al. 2007)</w:delText>
        </w:r>
        <w:r w:rsidDel="005C0C19">
          <w:fldChar w:fldCharType="end"/>
        </w:r>
        <w:r w:rsidDel="005C0C19">
          <w:delText xml:space="preserve">, and could also manifest in an smooth shift in population processes. </w:delText>
        </w:r>
        <w:commentRangeEnd w:id="188"/>
        <w:r w:rsidDel="005C0C19">
          <w:rPr>
            <w:rStyle w:val="CommentReference"/>
          </w:rPr>
          <w:commentReference w:id="188"/>
        </w:r>
      </w:del>
    </w:p>
    <w:p w14:paraId="2DC1886C" w14:textId="10FCA8E2" w:rsidR="00493C01" w:rsidRDefault="00493C01" w:rsidP="00493C01">
      <w:pPr>
        <w:rPr>
          <w:ins w:id="189" w:author="Bahlai, Christine" w:date="2018-06-04T11:51:00Z"/>
          <w:b/>
        </w:rPr>
      </w:pPr>
      <w:r w:rsidRPr="00633A5C">
        <w:rPr>
          <w:b/>
        </w:rPr>
        <w:t>Discussion</w:t>
      </w:r>
    </w:p>
    <w:p w14:paraId="1CE6C152" w14:textId="62E2A33B" w:rsidR="005C0C19" w:rsidRPr="00B4378A" w:rsidDel="00B92D42" w:rsidRDefault="005C0C19" w:rsidP="005C0C19">
      <w:pPr>
        <w:rPr>
          <w:del w:id="190" w:author="Bahlai, Christine" w:date="2018-06-04T12:57:00Z"/>
          <w:moveTo w:id="191" w:author="Bahlai, Christine" w:date="2018-06-04T11:52:00Z"/>
          <w:i/>
        </w:rPr>
      </w:pPr>
      <w:moveToRangeStart w:id="192" w:author="Bahlai, Christine" w:date="2018-06-04T11:52:00Z" w:name="move515876460"/>
      <w:commentRangeStart w:id="193"/>
      <w:commentRangeStart w:id="194"/>
      <w:moveTo w:id="195" w:author="Bahlai, Christine" w:date="2018-06-04T11:52:00Z">
        <w:del w:id="196" w:author="Bahlai, Christine" w:date="2018-06-04T12:57:00Z">
          <w:r w:rsidRPr="00B4378A" w:rsidDel="00B92D42">
            <w:rPr>
              <w:i/>
            </w:rPr>
            <w:lastRenderedPageBreak/>
            <w:delText>Application</w:delText>
          </w:r>
        </w:del>
        <w:del w:id="197" w:author="Bahlai, Christine" w:date="2018-06-04T11:52:00Z">
          <w:r w:rsidRPr="00B4378A" w:rsidDel="005C0C19">
            <w:rPr>
              <w:i/>
            </w:rPr>
            <w:delText xml:space="preserve"> discussion</w:delText>
          </w:r>
          <w:commentRangeEnd w:id="193"/>
          <w:r w:rsidDel="005C0C19">
            <w:rPr>
              <w:rStyle w:val="CommentReference"/>
            </w:rPr>
            <w:commentReference w:id="193"/>
          </w:r>
          <w:commentRangeEnd w:id="194"/>
          <w:r w:rsidDel="005C0C19">
            <w:rPr>
              <w:rStyle w:val="CommentReference"/>
            </w:rPr>
            <w:commentReference w:id="194"/>
          </w:r>
        </w:del>
      </w:moveTo>
    </w:p>
    <w:moveToRangeEnd w:id="192"/>
    <w:p w14:paraId="47E79A7A" w14:textId="74DB91E1" w:rsidR="005C0C19" w:rsidDel="005C0C19" w:rsidRDefault="005C0C19" w:rsidP="00493C01">
      <w:pPr>
        <w:rPr>
          <w:del w:id="198" w:author="Bahlai, Christine" w:date="2018-06-04T11:51:00Z"/>
          <w:b/>
        </w:rPr>
      </w:pPr>
    </w:p>
    <w:p w14:paraId="749B5E90" w14:textId="77777777" w:rsidR="00493C01" w:rsidRPr="00422095" w:rsidRDefault="00493C01" w:rsidP="00493C01">
      <w:pPr>
        <w:rPr>
          <w:i/>
        </w:rPr>
      </w:pPr>
      <w:proofErr w:type="gramStart"/>
      <w:r w:rsidRPr="00422095">
        <w:rPr>
          <w:i/>
        </w:rPr>
        <w:t>Regime shift model structure</w:t>
      </w:r>
      <w:proofErr w:type="gramEnd"/>
      <w:r w:rsidRPr="00422095">
        <w:rPr>
          <w:i/>
        </w:rPr>
        <w:t xml:space="preserve"> </w:t>
      </w:r>
    </w:p>
    <w:p w14:paraId="0787B785" w14:textId="3E75B2AC" w:rsidR="00493C01" w:rsidRDefault="00493C01" w:rsidP="00493C01">
      <w:pPr>
        <w:rPr>
          <w:ins w:id="199" w:author="Bahlai, Christine" w:date="2018-06-04T12:57:00Z"/>
        </w:rPr>
      </w:pPr>
      <w:commentRangeStart w:id="200"/>
      <w:r>
        <w:t>The implementatio</w:t>
      </w:r>
      <w:commentRangeEnd w:id="200"/>
      <w:r>
        <w:rPr>
          <w:rStyle w:val="CommentReference"/>
        </w:rPr>
        <w:commentReference w:id="200"/>
      </w:r>
      <w:r>
        <w:t xml:space="preserve">n of the model described here used the Ricker function because it presented an ideal compromise of simplicity and fit for the populations we wished to model. However, the method presented here could easily be adapted to population processes better described by other model structures or with the incorporation of covariates (for example, if a population had a known response to temperature or another environmental variable). Similarly, this approach is not necessarily limited to population processes: a </w:t>
      </w:r>
      <w:proofErr w:type="gramStart"/>
      <w:r>
        <w:t>regime shift detector script</w:t>
      </w:r>
      <w:proofErr w:type="gramEnd"/>
      <w:r>
        <w:t xml:space="preserve"> could be developed to identify changes in any ecological dynamic with a well-defined internal rule governing its fluctuations. The sensitivity and precision of the approach </w:t>
      </w:r>
      <w:proofErr w:type="gramStart"/>
      <w:r>
        <w:t>could also be adjusted</w:t>
      </w:r>
      <w:proofErr w:type="gramEnd"/>
      <w:r>
        <w:t xml:space="preserve"> in future implementations by modifying the decision rules regarding selecting models of equivalent and best fit.</w:t>
      </w:r>
    </w:p>
    <w:p w14:paraId="44545424" w14:textId="67C8DA53" w:rsidR="00B92D42" w:rsidDel="00B92D42" w:rsidRDefault="00B92D42" w:rsidP="00493C01">
      <w:pPr>
        <w:rPr>
          <w:del w:id="201" w:author="Bahlai, Christine" w:date="2018-06-04T12:58:00Z"/>
        </w:rPr>
      </w:pPr>
    </w:p>
    <w:p w14:paraId="1E8F8AB8" w14:textId="78F3F879" w:rsidR="00B92D42" w:rsidDel="005D7105" w:rsidRDefault="00493C01" w:rsidP="00B92D42">
      <w:pPr>
        <w:rPr>
          <w:del w:id="202" w:author="Bahlai, Christine" w:date="2018-06-04T15:22:00Z"/>
          <w:moveTo w:id="203" w:author="Bahlai, Christine" w:date="2018-06-04T13:02:00Z"/>
        </w:rPr>
      </w:pPr>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w:t>
      </w:r>
      <w:moveToRangeStart w:id="204" w:author="Bahlai, Christine" w:date="2018-06-04T13:02:00Z" w:name="move515880665"/>
      <w:proofErr w:type="spellStart"/>
      <w:moveTo w:id="205" w:author="Bahlai, Christine" w:date="2018-06-04T13:02:00Z">
        <w:r w:rsidR="00B92D42">
          <w:t>AICc</w:t>
        </w:r>
        <w:proofErr w:type="spellEnd"/>
        <w:r w:rsidR="00B92D42">
          <w:t xml:space="preserve"> was used because it allowed for a more conservative selection of break-point combinations while minimizing overfitting in higher sampling error scenarios</w:t>
        </w:r>
      </w:moveTo>
      <w:ins w:id="206" w:author="Bahlai, Christine" w:date="2018-06-04T13:02:00Z">
        <w:r w:rsidR="00B92D42">
          <w:t xml:space="preserve">: </w:t>
        </w:r>
      </w:ins>
      <w:moveTo w:id="207" w:author="Bahlai, Christine" w:date="2018-06-04T13:02:00Z">
        <w:del w:id="208" w:author="Bahlai, Christine" w:date="2018-06-04T13:02:00Z">
          <w:r w:rsidR="00B92D42" w:rsidDel="00B92D42">
            <w:delText xml:space="preserve">- </w:delText>
          </w:r>
        </w:del>
        <w:proofErr w:type="gramStart"/>
        <w:r w:rsidR="00B92D42">
          <w:t>essentially</w:t>
        </w:r>
        <w:proofErr w:type="gramEnd"/>
        <w:r w:rsidR="00B92D42">
          <w:t xml:space="preserve"> by down weighting the selection criterion for models with many break points. However, this more conservative approach negatively affected the model’s ability to detect shifts in dynamic in low sampling error scenarios, particularly for one and two break input scenarios, because the penalty term for increasing the complexity of the model dramatically increases with </w:t>
        </w:r>
        <w:proofErr w:type="spellStart"/>
        <w:r w:rsidR="00B92D42">
          <w:t>AICc</w:t>
        </w:r>
        <w:proofErr w:type="spellEnd"/>
        <w:r w:rsidR="00B92D42">
          <w:t xml:space="preserve">. </w:t>
        </w:r>
      </w:moveTo>
      <w:commentRangeStart w:id="209"/>
      <w:ins w:id="210" w:author="Bahlai, Christine" w:date="2018-06-04T13:03:00Z">
        <w:r w:rsidR="00B92D42">
          <w:t>The ambiguity</w:t>
        </w:r>
        <w:commentRangeEnd w:id="209"/>
        <w:r w:rsidR="00B92D42">
          <w:rPr>
            <w:rStyle w:val="CommentReference"/>
          </w:rPr>
          <w:commentReference w:id="209"/>
        </w:r>
        <w:r w:rsidR="00B92D42">
          <w:t xml:space="preserve"> and differences in system complexity</w:t>
        </w:r>
        <w:r w:rsidR="00B92D42">
          <w:t xml:space="preserve"> we observed</w:t>
        </w:r>
        <w:r w:rsidR="00B92D42">
          <w:t xml:space="preserve"> from our case studies allows us to illustrate the important impact of model selection criterion choice on the ultimate output of the Regime Shift Detector model, and how criteria optimize models for different outcomes </w:t>
        </w:r>
        <w:r w:rsidR="00B92D42">
          <w:fldChar w:fldCharType="begin"/>
        </w:r>
        <w:r w:rsidR="00B92D42">
          <w:instrText xml:space="preserve"> ADDIN ZOTERO_ITEM CSL_CITATION {"citationID":"vx31IVc4","properties":{"formattedCitation":"(Burnham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B92D42">
          <w:fldChar w:fldCharType="separate"/>
        </w:r>
        <w:r w:rsidR="00B92D42" w:rsidRPr="000C5E86">
          <w:rPr>
            <w:rFonts w:ascii="Calibri" w:hAnsi="Calibri" w:cs="Calibri"/>
          </w:rPr>
          <w:t>(Burnham and Anderson 2002)</w:t>
        </w:r>
        <w:r w:rsidR="00B92D42">
          <w:fldChar w:fldCharType="end"/>
        </w:r>
        <w:r w:rsidR="00B92D42">
          <w:t xml:space="preserve">. </w:t>
        </w:r>
      </w:ins>
      <w:proofErr w:type="spellStart"/>
      <w:ins w:id="211" w:author="Bahlai, Christine" w:date="2018-06-04T13:04:00Z">
        <w:r w:rsidR="00B92D42">
          <w:t>AICc</w:t>
        </w:r>
        <w:proofErr w:type="spellEnd"/>
        <w:r w:rsidR="00B92D42">
          <w:t xml:space="preserve">-based ranking of models produced sets of equivalently performing </w:t>
        </w:r>
      </w:ins>
      <w:ins w:id="212" w:author="Bahlai, Christine" w:date="2018-06-04T13:05:00Z">
        <w:r w:rsidR="00B92D42">
          <w:t>break point combinations</w:t>
        </w:r>
      </w:ins>
      <w:ins w:id="213" w:author="Bahlai, Christine" w:date="2018-06-04T13:04:00Z">
        <w:r w:rsidR="00B92D42">
          <w:t xml:space="preserve"> in both of our case </w:t>
        </w:r>
      </w:ins>
      <w:ins w:id="214" w:author="Bahlai, Christine" w:date="2018-06-04T13:05:00Z">
        <w:r w:rsidR="00B92D42">
          <w:t>studies, presenting a practical problem</w:t>
        </w:r>
      </w:ins>
      <w:ins w:id="215" w:author="Bahlai, Christine" w:date="2018-06-04T13:03:00Z">
        <w:r w:rsidR="00B92D42">
          <w:t>. Thus, we used other information criteria, specifically AIC, to aide in the interpretation of the results set.</w:t>
        </w:r>
      </w:ins>
      <w:ins w:id="216" w:author="Bahlai, Christine" w:date="2018-06-04T13:08:00Z">
        <w:r w:rsidR="00FB0A38">
          <w:t xml:space="preserve"> </w:t>
        </w:r>
      </w:ins>
      <w:moveTo w:id="217" w:author="Bahlai, Christine" w:date="2018-06-04T13:02:00Z">
        <w:del w:id="218" w:author="Bahlai, Christine" w:date="2018-06-04T15:20:00Z">
          <w:r w:rsidR="00B92D42" w:rsidDel="005D7105">
            <w:delText xml:space="preserve">Thus, </w:delText>
          </w:r>
        </w:del>
      </w:moveTo>
      <w:ins w:id="219" w:author="Bahlai, Christine" w:date="2018-06-04T15:20:00Z">
        <w:r w:rsidR="005D7105">
          <w:t xml:space="preserve"> We suggest that, </w:t>
        </w:r>
      </w:ins>
      <w:moveTo w:id="220" w:author="Bahlai, Christine" w:date="2018-06-04T13:02:00Z">
        <w:r w:rsidR="00B92D42">
          <w:t xml:space="preserve">if it is reasonable to assume that the population data being subjected to the regime shift detector has a low associated sampling </w:t>
        </w:r>
        <w:commentRangeStart w:id="221"/>
        <w:r w:rsidR="00B92D42">
          <w:t>error, a user may wish to use less conservative information criteria (i.e. AIC) to rank break point combination models</w:t>
        </w:r>
      </w:moveTo>
      <w:ins w:id="222" w:author="Bahlai, Christine" w:date="2018-06-04T15:21:00Z">
        <w:r w:rsidR="005D7105">
          <w:t xml:space="preserve"> or resolve ambiguities in ranking within sets of very different break point combinations</w:t>
        </w:r>
      </w:ins>
      <w:moveTo w:id="223" w:author="Bahlai, Christine" w:date="2018-06-04T13:02:00Z">
        <w:r w:rsidR="00B92D42">
          <w:t>.</w:t>
        </w:r>
        <w:commentRangeEnd w:id="221"/>
        <w:r w:rsidR="00B92D42">
          <w:rPr>
            <w:rStyle w:val="CommentReference"/>
          </w:rPr>
          <w:commentReference w:id="221"/>
        </w:r>
      </w:moveTo>
    </w:p>
    <w:moveToRangeEnd w:id="204"/>
    <w:p w14:paraId="7C9830DF" w14:textId="47019B48" w:rsidR="00493C01" w:rsidRDefault="00493C01" w:rsidP="00493C01">
      <w:pPr>
        <w:rPr>
          <w:ins w:id="224" w:author="Bahlai, Christine" w:date="2018-06-04T12:59:00Z"/>
        </w:rPr>
      </w:pPr>
      <w:commentRangeStart w:id="225"/>
      <w:del w:id="226" w:author="Bahlai, Christine" w:date="2018-06-04T13:00:00Z">
        <w:r w:rsidDel="00B92D42">
          <w:delText>However, just a single ‘best’ model from the set of equivalent models was used for comparison in the simulations.</w:delText>
        </w:r>
        <w:commentRangeEnd w:id="225"/>
        <w:r w:rsidDel="00B92D42">
          <w:rPr>
            <w:rStyle w:val="CommentReference"/>
          </w:rPr>
          <w:commentReference w:id="225"/>
        </w:r>
        <w:r w:rsidDel="00B92D42">
          <w:delText xml:space="preserve"> The decision to only include one ‘best’ fit represented a compromise between accuracy, simplicity of script outputs, and computational intensity when running many simulation iterations. </w:delText>
        </w:r>
        <w:commentRangeStart w:id="227"/>
        <w:r w:rsidDel="00B92D42">
          <w:delText xml:space="preserve">Overall model performance would likely be higher if the set of all equivalently fitting models, instead of just the top-ranked, had been considered when comparing the performance of the model. </w:delText>
        </w:r>
        <w:commentRangeEnd w:id="227"/>
        <w:r w:rsidDel="00B92D42">
          <w:rPr>
            <w:rStyle w:val="CommentReference"/>
          </w:rPr>
          <w:commentReference w:id="227"/>
        </w:r>
        <w:r w:rsidDel="00B92D42">
          <w:delText>In response to this observation, we developed a ‘model specification’ function (Appendix S1) s</w:delText>
        </w:r>
        <w:commentRangeStart w:id="228"/>
        <w:r w:rsidDel="00B92D42">
          <w:delText>o that a user may manually produce regression statistics associated with similarly ranked fits and interpret those values in the context of the known biology of the species under evaluation.</w:delText>
        </w:r>
        <w:commentRangeEnd w:id="228"/>
        <w:r w:rsidDel="00B92D42">
          <w:rPr>
            <w:rStyle w:val="CommentReference"/>
          </w:rPr>
          <w:commentReference w:id="228"/>
        </w:r>
      </w:del>
    </w:p>
    <w:p w14:paraId="31D500A8" w14:textId="56B90B0C" w:rsidR="00B92D42" w:rsidDel="005D7105" w:rsidRDefault="00B92D42" w:rsidP="00493C01">
      <w:pPr>
        <w:rPr>
          <w:del w:id="229" w:author="Bahlai, Christine" w:date="2018-06-04T15:22:00Z"/>
        </w:rPr>
      </w:pPr>
    </w:p>
    <w:p w14:paraId="7597C6C1" w14:textId="2B659582" w:rsidR="00493C01" w:rsidDel="005D7105" w:rsidRDefault="00493C01" w:rsidP="00493C01">
      <w:pPr>
        <w:rPr>
          <w:del w:id="230" w:author="Bahlai, Christine" w:date="2018-06-04T15:22:00Z"/>
        </w:rPr>
      </w:pPr>
      <w:del w:id="231" w:author="Bahlai, Christine" w:date="2018-06-04T15:22:00Z">
        <w:r w:rsidDel="005D7105">
          <w:delText>W</w:delText>
        </w:r>
        <w:commentRangeStart w:id="232"/>
        <w:r w:rsidDel="005D7105">
          <w:delText>ith regar</w:delText>
        </w:r>
        <w:commentRangeEnd w:id="232"/>
        <w:r w:rsidDel="005D7105">
          <w:rPr>
            <w:rStyle w:val="CommentReference"/>
          </w:rPr>
          <w:commentReference w:id="232"/>
        </w:r>
        <w:r w:rsidDel="005D7105">
          <w:delText xml:space="preserve">ds to selection of information criteria, AICc was used for decision-making in the regime shift detector script rather than AIC. </w:delText>
        </w:r>
      </w:del>
      <w:moveFromRangeStart w:id="233" w:author="Bahlai, Christine" w:date="2018-06-04T13:02:00Z" w:name="move515880665"/>
      <w:moveFrom w:id="234" w:author="Bahlai, Christine" w:date="2018-06-04T13:02:00Z">
        <w:del w:id="235" w:author="Bahlai, Christine" w:date="2018-06-04T15:22:00Z">
          <w:r w:rsidDel="005D7105">
            <w:delText xml:space="preserve">AICc was used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model’s ability to detect shifts in dynamic in low sampling error scenarios, particularly for one and two break input scenarios, because the penalty term for increasing the complexity of the model dramatically increases with AICc. Thus, if it is reasonable to assume that the population data being subjected to the regime shift detector has a low associated sampling </w:delText>
          </w:r>
          <w:commentRangeStart w:id="236"/>
          <w:r w:rsidDel="005D7105">
            <w:delText>error, a user may wish to use less conservative information criteria (i.e. AIC) to rank break point combination models.</w:delText>
          </w:r>
          <w:commentRangeEnd w:id="236"/>
          <w:r w:rsidDel="005D7105">
            <w:rPr>
              <w:rStyle w:val="CommentReference"/>
            </w:rPr>
            <w:commentReference w:id="236"/>
          </w:r>
        </w:del>
      </w:moveFrom>
      <w:moveFromRangeEnd w:id="233"/>
    </w:p>
    <w:p w14:paraId="5AB0E21B" w14:textId="22802572" w:rsidR="00493C01" w:rsidRDefault="00493C01" w:rsidP="00493C01">
      <w:r>
        <w:t xml:space="preserve">Because the model uses a single datum to represent the population in a given year, the </w:t>
      </w:r>
      <w:proofErr w:type="gramStart"/>
      <w:ins w:id="237" w:author="Bahlai, Christine" w:date="2018-06-04T15:30:00Z">
        <w:r w:rsidR="00EB6851">
          <w:t xml:space="preserve">regime shift detector </w:t>
        </w:r>
      </w:ins>
      <w:r>
        <w:t>model</w:t>
      </w:r>
      <w:proofErr w:type="gramEnd"/>
      <w:r>
        <w:t xml:space="preserve"> must be constrained to avoid over-fitting to short time series. Unfortunately, this limitation means that shifts in dynamic regime occurring less than four time steps apart </w:t>
      </w:r>
      <w:proofErr w:type="gramStart"/>
      <w:r>
        <w:t>cannot not be detected</w:t>
      </w:r>
      <w:proofErr w:type="gramEnd"/>
      <w:r>
        <w:t xml:space="preserve"> with this modelling approach.  In populations undergoing rapid change in their environments or internal dynamics, thus, the results of the script should be interpreted with caution, because a single-variable discrete time step model like the Ricker may not fully </w:t>
      </w:r>
      <w:proofErr w:type="gramStart"/>
      <w:r>
        <w:t>leverage</w:t>
      </w:r>
      <w:proofErr w:type="gramEnd"/>
      <w:r>
        <w:t xml:space="preserve"> available information</w:t>
      </w:r>
      <w:commentRangeStart w:id="238"/>
      <w:r>
        <w:t xml:space="preserve">. In these cases, using a model that allows, for example, within season dynamics to </w:t>
      </w:r>
      <w:proofErr w:type="gramStart"/>
      <w:r>
        <w:t>be measured</w:t>
      </w:r>
      <w:proofErr w:type="gramEnd"/>
      <w:r>
        <w:t xml:space="preserve"> may be more useful.</w:t>
      </w:r>
      <w:commentRangeEnd w:id="238"/>
      <w:r>
        <w:rPr>
          <w:rStyle w:val="CommentReference"/>
        </w:rPr>
        <w:commentReference w:id="238"/>
      </w:r>
    </w:p>
    <w:p w14:paraId="4EDF19B9" w14:textId="77777777" w:rsidR="00493C01" w:rsidRDefault="00493C01" w:rsidP="00493C01">
      <w:r>
        <w:t xml:space="preserve">Regardless of model used to form the basis of the regime shift detector model, it is important that the model’s fitting function </w:t>
      </w:r>
      <w:proofErr w:type="gramStart"/>
      <w:r>
        <w:t>is</w:t>
      </w:r>
      <w:proofErr w:type="gramEnd"/>
      <w:r>
        <w:t xml:space="preserve"> set with some understanding of the data’s structure to prevent fitting or convergence issues. For example, in our case, the function that fits the Ricker model was set to have a starting value o</w:t>
      </w:r>
      <w:commentRangeStart w:id="239"/>
      <w:commentRangeStart w:id="240"/>
      <w:r>
        <w:t>f r at 1.5.</w:t>
      </w:r>
      <w:commentRangeEnd w:id="239"/>
      <w:r>
        <w:rPr>
          <w:rStyle w:val="CommentReference"/>
        </w:rPr>
        <w:commentReference w:id="239"/>
      </w:r>
      <w:commentRangeEnd w:id="240"/>
      <w:r w:rsidR="005D7105">
        <w:rPr>
          <w:rStyle w:val="CommentReference"/>
        </w:rPr>
        <w:commentReference w:id="240"/>
      </w:r>
      <w:r>
        <w:t xml:space="preserve"> For populations with dynamics that </w:t>
      </w:r>
      <w:proofErr w:type="gramStart"/>
      <w:r>
        <w:t>are expected</w:t>
      </w:r>
      <w:proofErr w:type="gramEnd"/>
      <w:r>
        <w:t xml:space="preserve"> to deviate from this value dramatically, setting this value to one closer to the expected value will aide in model convergence.</w:t>
      </w:r>
    </w:p>
    <w:p w14:paraId="5FEAA7F8" w14:textId="324E4646" w:rsidR="00493C01" w:rsidRDefault="00493C01" w:rsidP="00493C01">
      <w:commentRangeStart w:id="241"/>
      <w:del w:id="242" w:author="Bahlai, Christine" w:date="2018-06-04T15:26:00Z">
        <w:r w:rsidDel="005D7105">
          <w:delText>Using the</w:delText>
        </w:r>
        <w:commentRangeStart w:id="243"/>
        <w:r w:rsidDel="005D7105">
          <w:delText xml:space="preserve"> decision </w:delText>
        </w:r>
        <w:commentRangeEnd w:id="241"/>
        <w:r w:rsidDel="005D7105">
          <w:rPr>
            <w:rStyle w:val="CommentReference"/>
          </w:rPr>
          <w:commentReference w:id="241"/>
        </w:r>
        <w:r w:rsidDel="005D7105">
          <w:delText>rules as set,</w:delText>
        </w:r>
        <w:commentRangeEnd w:id="243"/>
        <w:r w:rsidDel="005D7105">
          <w:rPr>
            <w:rStyle w:val="CommentReference"/>
          </w:rPr>
          <w:commentReference w:id="243"/>
        </w:r>
      </w:del>
      <w:ins w:id="244" w:author="Bahlai, Christine" w:date="2018-06-04T15:26:00Z">
        <w:r w:rsidR="005D7105">
          <w:t>We used</w:t>
        </w:r>
      </w:ins>
      <w:r>
        <w:t xml:space="preserve"> simulations </w:t>
      </w:r>
      <w:del w:id="245" w:author="Bahlai, Christine" w:date="2018-06-04T15:26:00Z">
        <w:r w:rsidDel="005D7105">
          <w:delText xml:space="preserve">were performed </w:delText>
        </w:r>
      </w:del>
      <w:r>
        <w:t xml:space="preserve">to understand how changing various inputs affected the likelihood of the regime shift detector in identifying the conditions under which the data </w:t>
      </w:r>
      <w:proofErr w:type="gramStart"/>
      <w:r>
        <w:t>were produced</w:t>
      </w:r>
      <w:proofErr w:type="gramEnd"/>
      <w:r>
        <w:t xml:space="preserve">. Simulations indicated </w:t>
      </w:r>
      <w:r>
        <w:lastRenderedPageBreak/>
        <w:t xml:space="preserve">that the performance of the regime shift detector </w:t>
      </w:r>
      <w:commentRangeStart w:id="246"/>
      <w:commentRangeStart w:id="247"/>
      <w:r>
        <w:t>model</w:t>
      </w:r>
      <w:commentRangeEnd w:id="246"/>
      <w:r>
        <w:rPr>
          <w:rStyle w:val="CommentReference"/>
        </w:rPr>
        <w:commentReference w:id="246"/>
      </w:r>
      <w:commentRangeEnd w:id="247"/>
      <w:r w:rsidR="00EB6851">
        <w:rPr>
          <w:rStyle w:val="CommentReference"/>
        </w:rPr>
        <w:commentReference w:id="247"/>
      </w:r>
      <w:r>
        <w:t xml:space="preserve"> declined rapidly with increasing levels of error (Fig. </w:t>
      </w:r>
      <w:proofErr w:type="spellStart"/>
      <w:r>
        <w:t>observed_outcomes</w:t>
      </w:r>
      <w:proofErr w:type="spellEnd"/>
      <w:r>
        <w:t xml:space="preserve">), a behavior that is, in general, expected of any statistical tool. Nevertheless, whenever possible, the sampling error of the data </w:t>
      </w:r>
      <w:proofErr w:type="gramStart"/>
      <w:r>
        <w:t>should be quantified</w:t>
      </w:r>
      <w:proofErr w:type="gramEnd"/>
      <w:r>
        <w:t xml:space="preserve"> to help evaluate the model’s results in the context of variation within the data due to sampling error. </w:t>
      </w:r>
      <w:proofErr w:type="gramStart"/>
      <w:r>
        <w:t xml:space="preserve">The error rate </w:t>
      </w:r>
      <w:ins w:id="248" w:author="Bahlai, Christine" w:date="2018-06-04T15:39:00Z">
        <w:r w:rsidR="00EB6851">
          <w:t xml:space="preserve">of the regime shift detector </w:t>
        </w:r>
      </w:ins>
      <w:r>
        <w:t>in detecting initial conditions varies with output, but in low-sampling-error scenarios</w:t>
      </w:r>
      <w:ins w:id="249" w:author="Bahlai, Christine" w:date="2018-06-04T15:41:00Z">
        <w:r w:rsidR="00496204">
          <w:t xml:space="preserve"> amongst top-ranked break point combinations</w:t>
        </w:r>
      </w:ins>
      <w:r>
        <w:t xml:space="preserve">, an output of zero or three or more break points by the script is generally </w:t>
      </w:r>
      <w:del w:id="250" w:author="Bahlai, Christine" w:date="2018-06-04T15:33:00Z">
        <w:r w:rsidDel="00EB6851">
          <w:delText xml:space="preserve">approaching </w:delText>
        </w:r>
      </w:del>
      <w:ins w:id="251" w:author="Bahlai, Christine" w:date="2018-06-04T15:33:00Z">
        <w:r w:rsidR="00EB6851">
          <w:t xml:space="preserve">greater than </w:t>
        </w:r>
      </w:ins>
      <w:commentRangeStart w:id="252"/>
      <w:r>
        <w:t xml:space="preserve">90% accuracy, while outputs of one or two breaks have a lower rate of accurately detecting input conditions, at just </w:t>
      </w:r>
      <w:del w:id="253" w:author="Bahlai, Christine" w:date="2018-06-04T15:34:00Z">
        <w:r w:rsidDel="00EB6851">
          <w:delText xml:space="preserve">over </w:delText>
        </w:r>
      </w:del>
      <w:ins w:id="254" w:author="Bahlai, Christine" w:date="2018-06-04T15:34:00Z">
        <w:r w:rsidR="00EB6851">
          <w:t>under</w:t>
        </w:r>
        <w:r w:rsidR="00EB6851">
          <w:t xml:space="preserve"> </w:t>
        </w:r>
      </w:ins>
      <w:r>
        <w:t>70%.</w:t>
      </w:r>
      <w:proofErr w:type="gramEnd"/>
      <w:r>
        <w:t xml:space="preserve"> </w:t>
      </w:r>
      <w:ins w:id="255" w:author="Bahlai, Christine" w:date="2018-06-04T15:31:00Z">
        <w:r w:rsidR="00EB6851">
          <w:t xml:space="preserve">The </w:t>
        </w:r>
      </w:ins>
      <w:ins w:id="256" w:author="Bahlai, Christine" w:date="2018-06-04T15:35:00Z">
        <w:r w:rsidR="00EB6851">
          <w:t xml:space="preserve">lower accuracy in these one and two break </w:t>
        </w:r>
      </w:ins>
      <w:ins w:id="257" w:author="Bahlai, Christine" w:date="2018-06-04T15:41:00Z">
        <w:r w:rsidR="00496204">
          <w:t xml:space="preserve">top </w:t>
        </w:r>
      </w:ins>
      <w:ins w:id="258" w:author="Bahlai, Christine" w:date="2018-06-04T15:35:00Z">
        <w:r w:rsidR="00EB6851">
          <w:t xml:space="preserve">outputs is </w:t>
        </w:r>
      </w:ins>
      <w:ins w:id="259" w:author="Bahlai, Christine" w:date="2018-06-04T15:36:00Z">
        <w:r w:rsidR="00EB6851">
          <w:t>primarily explained by over-estimating the number of breaks (</w:t>
        </w:r>
        <w:proofErr w:type="spellStart"/>
        <w:proofErr w:type="gramStart"/>
        <w:r w:rsidR="00EB6851">
          <w:t>ie</w:t>
        </w:r>
      </w:ins>
      <w:proofErr w:type="spellEnd"/>
      <w:ins w:id="260" w:author="Bahlai, Christine" w:date="2018-06-04T15:37:00Z">
        <w:r w:rsidR="00EB6851">
          <w:t>.</w:t>
        </w:r>
      </w:ins>
      <w:ins w:id="261" w:author="Bahlai, Christine" w:date="2018-06-04T15:36:00Z">
        <w:r w:rsidR="00EB6851">
          <w:t>,</w:t>
        </w:r>
        <w:proofErr w:type="gramEnd"/>
        <w:r w:rsidR="00EB6851">
          <w:t xml:space="preserve"> the model assigning breaks where there are none)</w:t>
        </w:r>
      </w:ins>
      <w:ins w:id="262" w:author="Bahlai, Christine" w:date="2018-06-04T15:38:00Z">
        <w:r w:rsidR="00EB6851">
          <w:t>. This may occur because of an insufficient penalty to ‘finding’ extr</w:t>
        </w:r>
      </w:ins>
      <w:ins w:id="263" w:author="Bahlai, Christine" w:date="2018-06-04T15:42:00Z">
        <w:r w:rsidR="00496204">
          <w:t>a breaks for these intermediate scenarios, whereas when a break point combination with three breaks</w:t>
        </w:r>
      </w:ins>
      <w:ins w:id="264" w:author="Bahlai, Christine" w:date="2018-06-04T15:44:00Z">
        <w:r w:rsidR="00496204">
          <w:t xml:space="preserve"> rises to the top rank despite substantial penalty for model complexity, it is indicative of an excellent fit. Nevertheless, in scenarios initiated with 1-2 breaks, the set of equivalent break point combinations indicated by the regime shift detector contained the initiation conditions of the scenario in &gt;80% of cases</w:t>
        </w:r>
      </w:ins>
      <w:ins w:id="265" w:author="Bahlai, Christine" w:date="2018-06-04T15:53:00Z">
        <w:r w:rsidR="00652682">
          <w:t xml:space="preserve"> (Fig. </w:t>
        </w:r>
        <w:proofErr w:type="spellStart"/>
        <w:r w:rsidR="00652682">
          <w:t>set_accuracy</w:t>
        </w:r>
        <w:proofErr w:type="spellEnd"/>
        <w:r w:rsidR="00652682">
          <w:t>)</w:t>
        </w:r>
      </w:ins>
      <w:ins w:id="266" w:author="Bahlai, Christine" w:date="2018-06-04T15:44:00Z">
        <w:r w:rsidR="00496204">
          <w:t>.</w:t>
        </w:r>
      </w:ins>
      <w:del w:id="267" w:author="Bahlai, Christine" w:date="2018-06-04T15:33:00Z">
        <w:r w:rsidDel="00EB6851">
          <w:delText xml:space="preserve"> </w:delText>
        </w:r>
        <w:commentRangeEnd w:id="252"/>
        <w:r w:rsidDel="00EB6851">
          <w:rPr>
            <w:rStyle w:val="CommentReference"/>
          </w:rPr>
          <w:commentReference w:id="252"/>
        </w:r>
      </w:del>
    </w:p>
    <w:p w14:paraId="483AC629" w14:textId="77777777" w:rsidR="00493C01" w:rsidRDefault="00493C01" w:rsidP="00493C01">
      <w:r>
        <w:t xml:space="preserve">Other input conditions also effected the performance of the </w:t>
      </w:r>
      <w:proofErr w:type="gramStart"/>
      <w:r>
        <w:t>regime shift detector model</w:t>
      </w:r>
      <w:proofErr w:type="gramEnd"/>
      <w:r>
        <w:t xml:space="preserve">.  The effect of changing the magnitude of the shift was dependent on which parameter was changed and by how much (Figs. S2 change, </w:t>
      </w:r>
      <w:proofErr w:type="spellStart"/>
      <w:r>
        <w:t>changeR</w:t>
      </w:r>
      <w:proofErr w:type="spellEnd"/>
      <w:r>
        <w:t xml:space="preserve">). Although larger shifts in regression parameters </w:t>
      </w:r>
      <w:proofErr w:type="gramStart"/>
      <w:r>
        <w:t>would, intuitively, lead</w:t>
      </w:r>
      <w:proofErr w:type="gramEnd"/>
      <w:r>
        <w:t xml:space="preserve"> to a higher likelihood of detection, these larger shifts would also be more likely to induce chaotic dynamics in the years immediately following the shift, potentially making the timing of shifts more difficult to pinpoint.  Similarly, longer time series yielded results that were more error prone (Fig, S2 </w:t>
      </w:r>
      <w:proofErr w:type="spellStart"/>
      <w:r>
        <w:t>Nyears</w:t>
      </w:r>
      <w:proofErr w:type="spellEnd"/>
      <w:r>
        <w:t xml:space="preserve"> A). This likely because, firstly, there were simply more possible break-point combinations for the model to select from, and secondly,</w:t>
      </w:r>
      <w:commentRangeStart w:id="268"/>
      <w:commentRangeStart w:id="269"/>
      <w:r>
        <w:t xml:space="preserve"> because the penalty for increasing parameterization (i.e. </w:t>
      </w:r>
      <w:proofErr w:type="spellStart"/>
      <w:r>
        <w:t>AICc</w:t>
      </w:r>
      <w:proofErr w:type="spellEnd"/>
      <w:r>
        <w:t>) would decrease as sample sizes grew, leading to increasing likelihood of identifying extra breaks</w:t>
      </w:r>
      <w:commentRangeEnd w:id="268"/>
      <w:r>
        <w:rPr>
          <w:rStyle w:val="CommentReference"/>
        </w:rPr>
        <w:commentReference w:id="268"/>
      </w:r>
      <w:commentRangeEnd w:id="269"/>
      <w:r w:rsidR="00496204">
        <w:rPr>
          <w:rStyle w:val="CommentReference"/>
        </w:rPr>
        <w:commentReference w:id="269"/>
      </w:r>
      <w:r>
        <w:t xml:space="preserve"> (Fig. S2 </w:t>
      </w:r>
      <w:proofErr w:type="spellStart"/>
      <w:r>
        <w:t>Nyears</w:t>
      </w:r>
      <w:proofErr w:type="spellEnd"/>
      <w:r>
        <w:t xml:space="preserve"> B).</w:t>
      </w:r>
    </w:p>
    <w:p w14:paraId="11D0F068" w14:textId="77777777" w:rsidR="00493C01" w:rsidRDefault="00493C01" w:rsidP="00493C01">
      <w:pPr>
        <w:rPr>
          <w:b/>
        </w:rPr>
      </w:pPr>
      <w:r w:rsidRPr="00633A5C">
        <w:rPr>
          <w:b/>
        </w:rPr>
        <w:t>Conclusions</w:t>
      </w:r>
    </w:p>
    <w:p w14:paraId="17A393A2" w14:textId="3F57F500" w:rsidR="00493C01" w:rsidRDefault="00493C01" w:rsidP="00493C01">
      <w:r>
        <w:t xml:space="preserve">The </w:t>
      </w:r>
      <w:proofErr w:type="gramStart"/>
      <w:r>
        <w:t>regime shift detector model</w:t>
      </w:r>
      <w:proofErr w:type="gramEnd"/>
      <w:r>
        <w:t xml:space="preserve"> provides a novel and objective tool for examining population regulation pattern shifts in natural populations. Moreover, the analytical framework presented by the </w:t>
      </w:r>
      <w:proofErr w:type="gramStart"/>
      <w:r>
        <w:t>regime shift detector model</w:t>
      </w:r>
      <w:proofErr w:type="gramEnd"/>
      <w:r>
        <w:t xml:space="preserve"> provides a tool for comparing population processes over time and between ecosystems. As we have illustrated with our case studies, the results produced by our model not only identify and </w:t>
      </w:r>
      <w:commentRangeStart w:id="270"/>
      <w:del w:id="271" w:author="Bahlai, Christine" w:date="2018-06-04T15:55:00Z">
        <w:r w:rsidDel="00652682">
          <w:delText xml:space="preserve">quantify </w:delText>
        </w:r>
      </w:del>
      <w:ins w:id="272" w:author="Bahlai, Christine" w:date="2018-06-04T15:55:00Z">
        <w:r w:rsidR="00652682">
          <w:t>quantif</w:t>
        </w:r>
      </w:ins>
      <w:ins w:id="273" w:author="Bahlai, Christine" w:date="2018-06-04T15:56:00Z">
        <w:r w:rsidR="00652682">
          <w:t>y</w:t>
        </w:r>
      </w:ins>
      <w:ins w:id="274" w:author="Bahlai, Christine" w:date="2018-06-04T15:55:00Z">
        <w:r w:rsidR="00652682">
          <w:t xml:space="preserve"> the magnitude </w:t>
        </w:r>
      </w:ins>
      <w:ins w:id="275" w:author="Bahlai, Christine" w:date="2018-06-04T15:56:00Z">
        <w:r w:rsidR="00652682">
          <w:t xml:space="preserve"> change </w:t>
        </w:r>
      </w:ins>
      <w:ins w:id="276" w:author="Bahlai, Christine" w:date="2018-06-04T15:55:00Z">
        <w:r w:rsidR="00652682">
          <w:t>of parameters associated with</w:t>
        </w:r>
        <w:r w:rsidR="00652682">
          <w:t xml:space="preserve"> </w:t>
        </w:r>
      </w:ins>
      <w:r>
        <w:t xml:space="preserve">shifts </w:t>
      </w:r>
      <w:commentRangeEnd w:id="270"/>
      <w:r>
        <w:rPr>
          <w:rStyle w:val="CommentReference"/>
        </w:rPr>
        <w:commentReference w:id="270"/>
      </w:r>
      <w:r>
        <w:t xml:space="preserve">themselves, but can also provide comparative insight into the complexity of drivers in the systems under study. The </w:t>
      </w:r>
      <w:del w:id="277" w:author="Bahlai, Christine" w:date="2018-06-04T15:26:00Z">
        <w:r w:rsidDel="005D7105">
          <w:delText xml:space="preserve">Regime </w:delText>
        </w:r>
      </w:del>
      <w:proofErr w:type="gramStart"/>
      <w:ins w:id="278" w:author="Bahlai, Christine" w:date="2018-06-04T15:26:00Z">
        <w:r w:rsidR="005D7105">
          <w:t>r</w:t>
        </w:r>
        <w:r w:rsidR="005D7105">
          <w:t xml:space="preserve">egime </w:t>
        </w:r>
      </w:ins>
      <w:del w:id="279" w:author="Bahlai, Christine" w:date="2018-06-04T15:27:00Z">
        <w:r w:rsidDel="005D7105">
          <w:delText xml:space="preserve">Shift </w:delText>
        </w:r>
      </w:del>
      <w:ins w:id="280" w:author="Bahlai, Christine" w:date="2018-06-04T15:27:00Z">
        <w:r w:rsidR="005D7105">
          <w:t>s</w:t>
        </w:r>
        <w:r w:rsidR="005D7105">
          <w:t xml:space="preserve">hift </w:t>
        </w:r>
      </w:ins>
      <w:r>
        <w:t>detector model</w:t>
      </w:r>
      <w:proofErr w:type="gramEnd"/>
      <w:r>
        <w:t xml:space="preserve"> thus provides a basis for future work examining dynamic shifts across taxa with different generation times and lags between external drivers and population responses.</w:t>
      </w:r>
    </w:p>
    <w:p w14:paraId="79637D1F" w14:textId="0BEA699D" w:rsidR="00493C01" w:rsidRDefault="00493C01" w:rsidP="00493C01">
      <w:r>
        <w:t xml:space="preserve">The </w:t>
      </w:r>
      <w:proofErr w:type="gramStart"/>
      <w:r>
        <w:t>regime shift detector</w:t>
      </w:r>
      <w:ins w:id="281" w:author="Bahlai, Christine" w:date="2018-06-04T15:27:00Z">
        <w:r w:rsidR="005D7105">
          <w:t xml:space="preserve"> model</w:t>
        </w:r>
      </w:ins>
      <w:proofErr w:type="gramEnd"/>
      <w:del w:id="282" w:author="Bahlai, Christine" w:date="2018-06-04T15:27:00Z">
        <w:r w:rsidDel="005D7105">
          <w:delText xml:space="preserve"> tool</w:delText>
        </w:r>
      </w:del>
      <w:r>
        <w:t xml:space="preserve">, as is, represents a compromise between sensitivity and simplicity.  Our case studies show how the information criteria used and decision rules for cutoff have a dramatic impact on the results of the model, and thus </w:t>
      </w:r>
      <w:proofErr w:type="gramStart"/>
      <w:r>
        <w:t>should be considered</w:t>
      </w:r>
      <w:proofErr w:type="gramEnd"/>
      <w:r>
        <w:t xml:space="preserve"> critically before drawing conclusions from model results.  Similarly, we recommend users carefully consider the limitations of the tool in the context of the raw data presented: </w:t>
      </w:r>
      <w:commentRangeStart w:id="283"/>
      <w:r>
        <w:t xml:space="preserve">if phases of change are too short to </w:t>
      </w:r>
      <w:proofErr w:type="gramStart"/>
      <w:r>
        <w:t>be detected</w:t>
      </w:r>
      <w:proofErr w:type="gramEnd"/>
      <w:r>
        <w:t xml:space="preserve"> by the mode</w:t>
      </w:r>
      <w:commentRangeEnd w:id="283"/>
      <w:r>
        <w:rPr>
          <w:rStyle w:val="CommentReference"/>
        </w:rPr>
        <w:commentReference w:id="283"/>
      </w:r>
      <w:r>
        <w:t>l, its ability to detect these shifts will be limited, and the resultant variation may reduce the script’s sensitivity for detecting other shifts in the data</w:t>
      </w:r>
      <w:ins w:id="284" w:author="Bahlai, Christine" w:date="2018-06-04T15:57:00Z">
        <w:r w:rsidR="00652682">
          <w:t xml:space="preserve">. For instance, we use the discrete form of the Ricker model, with a yearly time step, but we encourage end users </w:t>
        </w:r>
      </w:ins>
      <w:ins w:id="285" w:author="Bahlai, Christine" w:date="2018-06-04T15:58:00Z">
        <w:r w:rsidR="00652682">
          <w:t xml:space="preserve">to </w:t>
        </w:r>
      </w:ins>
      <w:ins w:id="286" w:author="Bahlai, Christine" w:date="2018-06-04T16:03:00Z">
        <w:r w:rsidR="000F5662">
          <w:t>apply regime shift detector approaches to</w:t>
        </w:r>
      </w:ins>
      <w:ins w:id="287" w:author="Bahlai, Christine" w:date="2018-06-04T16:01:00Z">
        <w:r w:rsidR="000F5662">
          <w:t xml:space="preserve"> both a model </w:t>
        </w:r>
        <w:r w:rsidR="000F5662">
          <w:lastRenderedPageBreak/>
          <w:t xml:space="preserve">structure and </w:t>
        </w:r>
      </w:ins>
      <w:ins w:id="288" w:author="Bahlai, Christine" w:date="2018-06-04T16:02:00Z">
        <w:r w:rsidR="000F5662">
          <w:t>temporal resolution appropriate to their systems</w:t>
        </w:r>
      </w:ins>
      <w:r>
        <w:t xml:space="preserve">. As we have demonstrated herein, alternate dynamics </w:t>
      </w:r>
      <w:proofErr w:type="gramStart"/>
      <w:r>
        <w:t>should be considered, and compared to outputs, for a holistic interpretation</w:t>
      </w:r>
      <w:proofErr w:type="gramEnd"/>
      <w:r>
        <w:t>.</w:t>
      </w:r>
    </w:p>
    <w:p w14:paraId="78C41534" w14:textId="77777777" w:rsidR="00493C01" w:rsidRDefault="00493C01" w:rsidP="00493C01">
      <w:bookmarkStart w:id="289" w:name="_Hlk487717543"/>
      <w:r>
        <w:t xml:space="preserve">When interpreted in the context of known species biology, the </w:t>
      </w:r>
      <w:proofErr w:type="gramStart"/>
      <w:r>
        <w:t>regime shift detector model</w:t>
      </w:r>
      <w:proofErr w:type="gramEnd"/>
      <w:r>
        <w:t xml:space="preserve"> </w:t>
      </w:r>
      <w:commentRangeStart w:id="290"/>
      <w:commentRangeStart w:id="291"/>
      <w:r>
        <w:t>has the potential to aide management decisions and identify</w:t>
      </w:r>
      <w:commentRangeEnd w:id="290"/>
      <w:r>
        <w:rPr>
          <w:rStyle w:val="CommentReference"/>
        </w:rPr>
        <w:commentReference w:id="290"/>
      </w:r>
      <w:commentRangeEnd w:id="291"/>
      <w:r w:rsidR="000F5662">
        <w:rPr>
          <w:rStyle w:val="CommentReference"/>
        </w:rPr>
        <w:commentReference w:id="291"/>
      </w:r>
      <w:r>
        <w:t xml:space="preserve">, and rank critical drivers of change in a species internal dynamics. </w:t>
      </w:r>
      <w:r w:rsidRPr="00BD1F08">
        <w:t xml:space="preserve">In an era of rapid global change affecting species dynamics, it is critical to </w:t>
      </w:r>
      <w:r>
        <w:t>evaluate population</w:t>
      </w:r>
      <w:r w:rsidRPr="00BD1F08">
        <w:t xml:space="preserve"> changes </w:t>
      </w:r>
      <w:r>
        <w:t xml:space="preserve">relative </w:t>
      </w:r>
      <w:r w:rsidRPr="00BD1F08">
        <w:t>to internal regulators, and not base management decisions on population numbers alone.</w:t>
      </w:r>
      <w:bookmarkEnd w:id="289"/>
      <w:r w:rsidRPr="00BD1F08">
        <w:t xml:space="preserve">  </w:t>
      </w:r>
    </w:p>
    <w:p w14:paraId="156E7157" w14:textId="77777777" w:rsidR="00493C01" w:rsidRDefault="00493C01" w:rsidP="00493C01">
      <w:pPr>
        <w:rPr>
          <w:b/>
        </w:rPr>
      </w:pPr>
    </w:p>
    <w:p w14:paraId="48FEDD6A" w14:textId="77777777" w:rsidR="00493C01" w:rsidRPr="00633A5C" w:rsidRDefault="00493C01" w:rsidP="00493C01">
      <w:pPr>
        <w:rPr>
          <w:b/>
        </w:rPr>
      </w:pPr>
    </w:p>
    <w:p w14:paraId="7480F7EF" w14:textId="77777777" w:rsidR="00493C01" w:rsidRPr="00633A5C" w:rsidRDefault="00493C01" w:rsidP="00493C01">
      <w:pPr>
        <w:rPr>
          <w:b/>
        </w:rPr>
      </w:pPr>
      <w:r w:rsidRPr="00633A5C">
        <w:rPr>
          <w:b/>
        </w:rPr>
        <w:t>References</w:t>
      </w:r>
    </w:p>
    <w:p w14:paraId="5C6E2DFB" w14:textId="77777777" w:rsidR="003D6BFD" w:rsidRDefault="00493C01" w:rsidP="003D6BFD">
      <w:pPr>
        <w:pStyle w:val="Bibliography"/>
        <w:rPr>
          <w:ins w:id="293" w:author="Bahlai, Christine" w:date="2018-06-04T12:47:00Z"/>
        </w:rPr>
        <w:pPrChange w:id="294" w:author="Bahlai, Christine" w:date="2018-06-04T12:47:00Z">
          <w:pPr>
            <w:widowControl w:val="0"/>
            <w:autoSpaceDE w:val="0"/>
            <w:autoSpaceDN w:val="0"/>
            <w:adjustRightInd w:val="0"/>
            <w:spacing w:after="0" w:line="240" w:lineRule="auto"/>
          </w:pPr>
        </w:pPrChange>
      </w:pPr>
      <w:r>
        <w:fldChar w:fldCharType="begin"/>
      </w:r>
      <w:r>
        <w:instrText xml:space="preserve"> ADDIN ZOTERO_BIBL {"custom":[]} CSL_BIBLIOGRAPHY </w:instrText>
      </w:r>
      <w:r>
        <w:fldChar w:fldCharType="separate"/>
      </w:r>
      <w:ins w:id="295" w:author="Bahlai, Christine" w:date="2018-06-04T12:47:00Z">
        <w:r w:rsidR="003D6BFD">
          <w:rPr>
            <w:b/>
            <w:bCs/>
          </w:rPr>
          <w:t xml:space="preserve">Bahlai, C. A., M. </w:t>
        </w:r>
        <w:proofErr w:type="spellStart"/>
        <w:r w:rsidR="003D6BFD">
          <w:rPr>
            <w:b/>
            <w:bCs/>
          </w:rPr>
          <w:t>Colunga</w:t>
        </w:r>
        <w:proofErr w:type="spellEnd"/>
        <w:r w:rsidR="003D6BFD">
          <w:rPr>
            <w:b/>
            <w:bCs/>
          </w:rPr>
          <w:t>-Garcia, S. H. Gage, and D. A. Landis</w:t>
        </w:r>
        <w:r w:rsidR="003D6BFD">
          <w:t xml:space="preserve">. </w:t>
        </w:r>
        <w:r w:rsidR="003D6BFD">
          <w:rPr>
            <w:b/>
            <w:bCs/>
          </w:rPr>
          <w:t>2013</w:t>
        </w:r>
        <w:r w:rsidR="003D6BFD">
          <w:t xml:space="preserve">. Long term functional dynamics of an </w:t>
        </w:r>
        <w:proofErr w:type="spellStart"/>
        <w:r w:rsidR="003D6BFD">
          <w:t>aphidophagous</w:t>
        </w:r>
        <w:proofErr w:type="spellEnd"/>
        <w:r w:rsidR="003D6BFD">
          <w:t xml:space="preserve"> </w:t>
        </w:r>
        <w:proofErr w:type="spellStart"/>
        <w:r w:rsidR="003D6BFD">
          <w:t>coccinellid</w:t>
        </w:r>
        <w:proofErr w:type="spellEnd"/>
        <w:r w:rsidR="003D6BFD">
          <w:t xml:space="preserve"> community are unchanged in response to repeated invasion. </w:t>
        </w:r>
        <w:proofErr w:type="spellStart"/>
        <w:r w:rsidR="003D6BFD">
          <w:t>PLoS</w:t>
        </w:r>
        <w:proofErr w:type="spellEnd"/>
        <w:r w:rsidR="003D6BFD">
          <w:t xml:space="preserve"> One. </w:t>
        </w:r>
        <w:proofErr w:type="gramStart"/>
        <w:r w:rsidR="003D6BFD">
          <w:t>8</w:t>
        </w:r>
        <w:proofErr w:type="gramEnd"/>
        <w:r w:rsidR="003D6BFD">
          <w:t>: e83407.</w:t>
        </w:r>
      </w:ins>
    </w:p>
    <w:p w14:paraId="09E6E05C" w14:textId="77777777" w:rsidR="003D6BFD" w:rsidRDefault="003D6BFD" w:rsidP="003D6BFD">
      <w:pPr>
        <w:pStyle w:val="Bibliography"/>
        <w:rPr>
          <w:ins w:id="296" w:author="Bahlai, Christine" w:date="2018-06-04T12:47:00Z"/>
        </w:rPr>
        <w:pPrChange w:id="297" w:author="Bahlai, Christine" w:date="2018-06-04T12:47:00Z">
          <w:pPr>
            <w:widowControl w:val="0"/>
            <w:autoSpaceDE w:val="0"/>
            <w:autoSpaceDN w:val="0"/>
            <w:adjustRightInd w:val="0"/>
            <w:spacing w:after="0" w:line="240" w:lineRule="auto"/>
          </w:pPr>
        </w:pPrChange>
      </w:pPr>
      <w:ins w:id="298" w:author="Bahlai, Christine" w:date="2018-06-04T12:47:00Z">
        <w:r>
          <w:rPr>
            <w:b/>
            <w:bCs/>
          </w:rPr>
          <w:t>Bahlai, C. A., and M. K. Sears</w:t>
        </w:r>
        <w:r>
          <w:t xml:space="preserve">. </w:t>
        </w:r>
        <w:r>
          <w:rPr>
            <w:b/>
            <w:bCs/>
          </w:rPr>
          <w:t>2009</w:t>
        </w:r>
        <w:r>
          <w:t xml:space="preserve">. Population dynamics of Harmonia </w:t>
        </w:r>
        <w:proofErr w:type="spellStart"/>
        <w:r>
          <w:t>axyridis</w:t>
        </w:r>
        <w:proofErr w:type="spellEnd"/>
        <w:r>
          <w:t xml:space="preserve"> and Aphis </w:t>
        </w:r>
        <w:proofErr w:type="spellStart"/>
        <w:r>
          <w:t>glycines</w:t>
        </w:r>
        <w:proofErr w:type="spellEnd"/>
        <w:r>
          <w:t xml:space="preserve"> in Niagara Peninsula soybean fields and vineyards. Journal of the Entomological Society of Ontario. </w:t>
        </w:r>
        <w:proofErr w:type="gramStart"/>
        <w:r>
          <w:t>140</w:t>
        </w:r>
        <w:proofErr w:type="gramEnd"/>
        <w:r>
          <w:t>: 27–39.</w:t>
        </w:r>
      </w:ins>
    </w:p>
    <w:p w14:paraId="7939EBA8" w14:textId="77777777" w:rsidR="003D6BFD" w:rsidRDefault="003D6BFD" w:rsidP="003D6BFD">
      <w:pPr>
        <w:pStyle w:val="Bibliography"/>
        <w:rPr>
          <w:ins w:id="299" w:author="Bahlai, Christine" w:date="2018-06-04T12:47:00Z"/>
        </w:rPr>
        <w:pPrChange w:id="300" w:author="Bahlai, Christine" w:date="2018-06-04T12:47:00Z">
          <w:pPr>
            <w:widowControl w:val="0"/>
            <w:autoSpaceDE w:val="0"/>
            <w:autoSpaceDN w:val="0"/>
            <w:adjustRightInd w:val="0"/>
            <w:spacing w:after="0" w:line="240" w:lineRule="auto"/>
          </w:pPr>
        </w:pPrChange>
      </w:pPr>
      <w:ins w:id="301" w:author="Bahlai, Christine" w:date="2018-06-04T12:47:00Z">
        <w:r>
          <w:rPr>
            <w:b/>
            <w:bCs/>
          </w:rPr>
          <w:t xml:space="preserve">Bahlai, C. A., W. </w:t>
        </w:r>
        <w:proofErr w:type="spellStart"/>
        <w:r>
          <w:rPr>
            <w:b/>
            <w:bCs/>
          </w:rPr>
          <w:t>vander</w:t>
        </w:r>
        <w:proofErr w:type="spellEnd"/>
        <w:r>
          <w:rPr>
            <w:b/>
            <w:bCs/>
          </w:rPr>
          <w:t xml:space="preserve"> </w:t>
        </w:r>
        <w:proofErr w:type="spellStart"/>
        <w:r>
          <w:rPr>
            <w:b/>
            <w:bCs/>
          </w:rPr>
          <w:t>Werf</w:t>
        </w:r>
        <w:proofErr w:type="spellEnd"/>
        <w:r>
          <w:rPr>
            <w:b/>
            <w:bCs/>
          </w:rPr>
          <w:t xml:space="preserve">, M. O’Neal, L. </w:t>
        </w:r>
        <w:proofErr w:type="spellStart"/>
        <w:r>
          <w:rPr>
            <w:b/>
            <w:bCs/>
          </w:rPr>
          <w:t>Hemerik</w:t>
        </w:r>
        <w:proofErr w:type="spellEnd"/>
        <w:r>
          <w:rPr>
            <w:b/>
            <w:bCs/>
          </w:rPr>
          <w:t>, and D. A. Landis</w:t>
        </w:r>
        <w:r>
          <w:t xml:space="preserve">. </w:t>
        </w:r>
        <w:r>
          <w:rPr>
            <w:b/>
            <w:bCs/>
          </w:rPr>
          <w:t>2015</w:t>
        </w:r>
        <w:r>
          <w:t xml:space="preserve">. Shifts in dynamic regime of an invasive lady beetle </w:t>
        </w:r>
        <w:proofErr w:type="gramStart"/>
        <w:r>
          <w:t>are linked</w:t>
        </w:r>
        <w:proofErr w:type="gramEnd"/>
        <w:r>
          <w:t xml:space="preserve"> to the invasion and insecticidal management of its prey. Ecological Applications.</w:t>
        </w:r>
      </w:ins>
    </w:p>
    <w:p w14:paraId="3E127BC0" w14:textId="77777777" w:rsidR="003D6BFD" w:rsidRDefault="003D6BFD" w:rsidP="003D6BFD">
      <w:pPr>
        <w:pStyle w:val="Bibliography"/>
        <w:rPr>
          <w:ins w:id="302" w:author="Bahlai, Christine" w:date="2018-06-04T12:47:00Z"/>
        </w:rPr>
        <w:pPrChange w:id="303" w:author="Bahlai, Christine" w:date="2018-06-04T12:47:00Z">
          <w:pPr>
            <w:widowControl w:val="0"/>
            <w:autoSpaceDE w:val="0"/>
            <w:autoSpaceDN w:val="0"/>
            <w:adjustRightInd w:val="0"/>
            <w:spacing w:after="0" w:line="240" w:lineRule="auto"/>
          </w:pPr>
        </w:pPrChange>
      </w:pPr>
      <w:ins w:id="304" w:author="Bahlai, Christine" w:date="2018-06-04T12:47:00Z">
        <w:r>
          <w:rPr>
            <w:b/>
            <w:bCs/>
          </w:rPr>
          <w:t xml:space="preserve">Bahlai, C., M. </w:t>
        </w:r>
        <w:proofErr w:type="spellStart"/>
        <w:r>
          <w:rPr>
            <w:b/>
            <w:bCs/>
          </w:rPr>
          <w:t>Colunga</w:t>
        </w:r>
        <w:proofErr w:type="spellEnd"/>
        <w:r>
          <w:rPr>
            <w:b/>
            <w:bCs/>
          </w:rPr>
          <w:t>-Garcia, S. Gage, and D. Landis</w:t>
        </w:r>
        <w:r>
          <w:t xml:space="preserve">. </w:t>
        </w:r>
        <w:r>
          <w:rPr>
            <w:b/>
            <w:bCs/>
          </w:rPr>
          <w:t>2015</w:t>
        </w:r>
        <w:r>
          <w:t xml:space="preserve">. The role of exotic ladybeetles in the decline of native ladybeetle populations: evidence from long-term monitoring. </w:t>
        </w:r>
        <w:proofErr w:type="spellStart"/>
        <w:r>
          <w:t>Biol</w:t>
        </w:r>
        <w:proofErr w:type="spellEnd"/>
        <w:r>
          <w:t xml:space="preserve"> Invasions. </w:t>
        </w:r>
        <w:proofErr w:type="gramStart"/>
        <w:r>
          <w:t>17</w:t>
        </w:r>
        <w:proofErr w:type="gramEnd"/>
        <w:r>
          <w:t>: 1005–1024.</w:t>
        </w:r>
      </w:ins>
    </w:p>
    <w:p w14:paraId="662247FE" w14:textId="77777777" w:rsidR="003D6BFD" w:rsidRDefault="003D6BFD" w:rsidP="003D6BFD">
      <w:pPr>
        <w:pStyle w:val="Bibliography"/>
        <w:rPr>
          <w:ins w:id="305" w:author="Bahlai, Christine" w:date="2018-06-04T12:47:00Z"/>
        </w:rPr>
        <w:pPrChange w:id="306" w:author="Bahlai, Christine" w:date="2018-06-04T12:47:00Z">
          <w:pPr>
            <w:widowControl w:val="0"/>
            <w:autoSpaceDE w:val="0"/>
            <w:autoSpaceDN w:val="0"/>
            <w:adjustRightInd w:val="0"/>
            <w:spacing w:after="0" w:line="240" w:lineRule="auto"/>
          </w:pPr>
        </w:pPrChange>
      </w:pPr>
      <w:ins w:id="307" w:author="Bahlai, Christine" w:date="2018-06-04T12:47:00Z">
        <w:r>
          <w:rPr>
            <w:b/>
            <w:bCs/>
          </w:rPr>
          <w:t>Baker, N. T.</w:t>
        </w:r>
        <w:r>
          <w:t xml:space="preserve"> </w:t>
        </w:r>
        <w:r>
          <w:rPr>
            <w:b/>
            <w:bCs/>
          </w:rPr>
          <w:t>2017</w:t>
        </w:r>
        <w:r>
          <w:t>. Estimated annual agricultural pesticide use by crop group for states of the conterminous United States, 1992-2014. National Water Quality Assessment Program.</w:t>
        </w:r>
      </w:ins>
    </w:p>
    <w:p w14:paraId="4C30D3E8" w14:textId="77777777" w:rsidR="003D6BFD" w:rsidRDefault="003D6BFD" w:rsidP="003D6BFD">
      <w:pPr>
        <w:pStyle w:val="Bibliography"/>
        <w:rPr>
          <w:ins w:id="308" w:author="Bahlai, Christine" w:date="2018-06-04T12:47:00Z"/>
        </w:rPr>
        <w:pPrChange w:id="309" w:author="Bahlai, Christine" w:date="2018-06-04T12:47:00Z">
          <w:pPr>
            <w:widowControl w:val="0"/>
            <w:autoSpaceDE w:val="0"/>
            <w:autoSpaceDN w:val="0"/>
            <w:adjustRightInd w:val="0"/>
            <w:spacing w:after="0" w:line="240" w:lineRule="auto"/>
          </w:pPr>
        </w:pPrChange>
      </w:pPr>
      <w:proofErr w:type="spellStart"/>
      <w:ins w:id="310" w:author="Bahlai, Christine" w:date="2018-06-04T12:47:00Z">
        <w:r>
          <w:rPr>
            <w:b/>
            <w:bCs/>
          </w:rPr>
          <w:t>Batalden</w:t>
        </w:r>
        <w:proofErr w:type="spellEnd"/>
        <w:r>
          <w:rPr>
            <w:b/>
            <w:bCs/>
          </w:rPr>
          <w:t xml:space="preserve">, R. V., K. </w:t>
        </w:r>
        <w:proofErr w:type="spellStart"/>
        <w:r>
          <w:rPr>
            <w:b/>
            <w:bCs/>
          </w:rPr>
          <w:t>Oberhauser</w:t>
        </w:r>
        <w:proofErr w:type="spellEnd"/>
        <w:r>
          <w:rPr>
            <w:b/>
            <w:bCs/>
          </w:rPr>
          <w:t>, and A. T. Peterson</w:t>
        </w:r>
        <w:r>
          <w:t xml:space="preserve">. </w:t>
        </w:r>
        <w:r>
          <w:rPr>
            <w:b/>
            <w:bCs/>
          </w:rPr>
          <w:t>2007</w:t>
        </w:r>
        <w:r>
          <w:t xml:space="preserve">. Ecological Niches in Sequential Generations of Eastern North American Monarch Butterflies (Lepidoptera: </w:t>
        </w:r>
        <w:proofErr w:type="spellStart"/>
        <w:r>
          <w:t>Danaidae</w:t>
        </w:r>
        <w:proofErr w:type="spellEnd"/>
        <w:r>
          <w:t xml:space="preserve">): The Ecology of Migration and Likely Climate Change Implications. Environmental Entomology. </w:t>
        </w:r>
        <w:proofErr w:type="gramStart"/>
        <w:r>
          <w:t>36</w:t>
        </w:r>
        <w:proofErr w:type="gramEnd"/>
        <w:r>
          <w:t>: 1365–1373.</w:t>
        </w:r>
      </w:ins>
    </w:p>
    <w:p w14:paraId="083E560F" w14:textId="77777777" w:rsidR="003D6BFD" w:rsidRDefault="003D6BFD" w:rsidP="003D6BFD">
      <w:pPr>
        <w:pStyle w:val="Bibliography"/>
        <w:rPr>
          <w:ins w:id="311" w:author="Bahlai, Christine" w:date="2018-06-04T12:47:00Z"/>
        </w:rPr>
        <w:pPrChange w:id="312" w:author="Bahlai, Christine" w:date="2018-06-04T12:47:00Z">
          <w:pPr>
            <w:widowControl w:val="0"/>
            <w:autoSpaceDE w:val="0"/>
            <w:autoSpaceDN w:val="0"/>
            <w:adjustRightInd w:val="0"/>
            <w:spacing w:after="0" w:line="240" w:lineRule="auto"/>
          </w:pPr>
        </w:pPrChange>
      </w:pPr>
      <w:ins w:id="313" w:author="Bahlai, Christine" w:date="2018-06-04T12:47:00Z">
        <w:r>
          <w:rPr>
            <w:b/>
            <w:bCs/>
          </w:rPr>
          <w:t>Berryman, A., and M. Lima</w:t>
        </w:r>
        <w:r>
          <w:t xml:space="preserve">. </w:t>
        </w:r>
        <w:r>
          <w:rPr>
            <w:b/>
            <w:bCs/>
          </w:rPr>
          <w:t>2006</w:t>
        </w:r>
        <w:r>
          <w:t xml:space="preserve">. Deciphering the effects of climate on animal populations: diagnostic analysis provides new interpretation of </w:t>
        </w:r>
        <w:proofErr w:type="spellStart"/>
        <w:r>
          <w:t>Soay</w:t>
        </w:r>
        <w:proofErr w:type="spellEnd"/>
        <w:r>
          <w:t xml:space="preserve"> sheep dynamics. The American Naturalist. </w:t>
        </w:r>
        <w:proofErr w:type="gramStart"/>
        <w:r>
          <w:t>168</w:t>
        </w:r>
        <w:proofErr w:type="gramEnd"/>
        <w:r>
          <w:t>: 784–795.</w:t>
        </w:r>
      </w:ins>
    </w:p>
    <w:p w14:paraId="5A782AB4" w14:textId="77777777" w:rsidR="003D6BFD" w:rsidRDefault="003D6BFD" w:rsidP="003D6BFD">
      <w:pPr>
        <w:pStyle w:val="Bibliography"/>
        <w:rPr>
          <w:ins w:id="314" w:author="Bahlai, Christine" w:date="2018-06-04T12:47:00Z"/>
        </w:rPr>
        <w:pPrChange w:id="315" w:author="Bahlai, Christine" w:date="2018-06-04T12:47:00Z">
          <w:pPr>
            <w:widowControl w:val="0"/>
            <w:autoSpaceDE w:val="0"/>
            <w:autoSpaceDN w:val="0"/>
            <w:adjustRightInd w:val="0"/>
            <w:spacing w:after="0" w:line="240" w:lineRule="auto"/>
          </w:pPr>
        </w:pPrChange>
      </w:pPr>
      <w:proofErr w:type="spellStart"/>
      <w:ins w:id="316" w:author="Bahlai, Christine" w:date="2018-06-04T12:47:00Z">
        <w:r>
          <w:rPr>
            <w:b/>
            <w:bCs/>
          </w:rPr>
          <w:t>Bestelmeyer</w:t>
        </w:r>
        <w:proofErr w:type="spellEnd"/>
        <w:r>
          <w:rPr>
            <w:b/>
            <w:bCs/>
          </w:rPr>
          <w:t xml:space="preserve">, B. T., A. M. Ellison, W. R. Fraser, K. B. Gorman, S. J. Holbrook, C. M. Laney, M. D. </w:t>
        </w:r>
        <w:proofErr w:type="spellStart"/>
        <w:r>
          <w:rPr>
            <w:b/>
            <w:bCs/>
          </w:rPr>
          <w:t>Ohman</w:t>
        </w:r>
        <w:proofErr w:type="spellEnd"/>
        <w:r>
          <w:rPr>
            <w:b/>
            <w:bCs/>
          </w:rPr>
          <w:t xml:space="preserve">, D. P. C. Peters, F. C. Pillsbury, A. </w:t>
        </w:r>
        <w:proofErr w:type="spellStart"/>
        <w:r>
          <w:rPr>
            <w:b/>
            <w:bCs/>
          </w:rPr>
          <w:t>Rassweiler</w:t>
        </w:r>
        <w:proofErr w:type="spellEnd"/>
        <w:r>
          <w:rPr>
            <w:b/>
            <w:bCs/>
          </w:rPr>
          <w:t>, R. J. Schmitt, and S. Sharma</w:t>
        </w:r>
        <w:r>
          <w:t xml:space="preserve">. </w:t>
        </w:r>
        <w:r>
          <w:rPr>
            <w:b/>
            <w:bCs/>
          </w:rPr>
          <w:t>2011</w:t>
        </w:r>
        <w:r>
          <w:t xml:space="preserve">. Analysis of abrupt transitions in ecological systems. Ecosphere. </w:t>
        </w:r>
        <w:proofErr w:type="gramStart"/>
        <w:r>
          <w:t>2</w:t>
        </w:r>
        <w:proofErr w:type="gramEnd"/>
        <w:r>
          <w:t>: art129.</w:t>
        </w:r>
      </w:ins>
    </w:p>
    <w:p w14:paraId="4F0B3081" w14:textId="77777777" w:rsidR="003D6BFD" w:rsidRDefault="003D6BFD" w:rsidP="003D6BFD">
      <w:pPr>
        <w:pStyle w:val="Bibliography"/>
        <w:rPr>
          <w:ins w:id="317" w:author="Bahlai, Christine" w:date="2018-06-04T12:47:00Z"/>
        </w:rPr>
        <w:pPrChange w:id="318" w:author="Bahlai, Christine" w:date="2018-06-04T12:47:00Z">
          <w:pPr>
            <w:widowControl w:val="0"/>
            <w:autoSpaceDE w:val="0"/>
            <w:autoSpaceDN w:val="0"/>
            <w:adjustRightInd w:val="0"/>
            <w:spacing w:after="0" w:line="240" w:lineRule="auto"/>
          </w:pPr>
        </w:pPrChange>
      </w:pPr>
      <w:proofErr w:type="spellStart"/>
      <w:ins w:id="319" w:author="Bahlai, Christine" w:date="2018-06-04T12:47:00Z">
        <w:r>
          <w:rPr>
            <w:b/>
            <w:bCs/>
          </w:rPr>
          <w:t>Beverton</w:t>
        </w:r>
        <w:proofErr w:type="spellEnd"/>
        <w:r>
          <w:rPr>
            <w:b/>
            <w:bCs/>
          </w:rPr>
          <w:t>, R. J., and S. J. Holt</w:t>
        </w:r>
        <w:r>
          <w:t xml:space="preserve">. </w:t>
        </w:r>
        <w:r>
          <w:rPr>
            <w:b/>
            <w:bCs/>
          </w:rPr>
          <w:t>1957</w:t>
        </w:r>
        <w:r>
          <w:t xml:space="preserve">. </w:t>
        </w:r>
        <w:proofErr w:type="gramStart"/>
        <w:r>
          <w:t>On</w:t>
        </w:r>
        <w:proofErr w:type="gramEnd"/>
        <w:r>
          <w:t xml:space="preserve"> the dynamics of exploited fish populations. Springer Science &amp; Business Media.</w:t>
        </w:r>
      </w:ins>
    </w:p>
    <w:p w14:paraId="7B509B07" w14:textId="77777777" w:rsidR="003D6BFD" w:rsidRDefault="003D6BFD" w:rsidP="003D6BFD">
      <w:pPr>
        <w:pStyle w:val="Bibliography"/>
        <w:rPr>
          <w:ins w:id="320" w:author="Bahlai, Christine" w:date="2018-06-04T12:47:00Z"/>
        </w:rPr>
        <w:pPrChange w:id="321" w:author="Bahlai, Christine" w:date="2018-06-04T12:47:00Z">
          <w:pPr>
            <w:widowControl w:val="0"/>
            <w:autoSpaceDE w:val="0"/>
            <w:autoSpaceDN w:val="0"/>
            <w:adjustRightInd w:val="0"/>
            <w:spacing w:after="0" w:line="240" w:lineRule="auto"/>
          </w:pPr>
        </w:pPrChange>
      </w:pPr>
      <w:proofErr w:type="spellStart"/>
      <w:ins w:id="322" w:author="Bahlai, Christine" w:date="2018-06-04T12:47:00Z">
        <w:r>
          <w:rPr>
            <w:b/>
            <w:bCs/>
          </w:rPr>
          <w:t>Bjørnstad</w:t>
        </w:r>
        <w:proofErr w:type="spellEnd"/>
        <w:r>
          <w:rPr>
            <w:b/>
            <w:bCs/>
          </w:rPr>
          <w:t>, O. N., and B. T. Grenfell</w:t>
        </w:r>
        <w:r>
          <w:t xml:space="preserve">. </w:t>
        </w:r>
        <w:r>
          <w:rPr>
            <w:b/>
            <w:bCs/>
          </w:rPr>
          <w:t>2001</w:t>
        </w:r>
        <w:r>
          <w:t>. Noisy Clockwork: Time Series Analysis of Population Fluctuations in Animals. Science. 293: 638.</w:t>
        </w:r>
      </w:ins>
    </w:p>
    <w:p w14:paraId="5E585766" w14:textId="77777777" w:rsidR="003D6BFD" w:rsidRDefault="003D6BFD" w:rsidP="003D6BFD">
      <w:pPr>
        <w:pStyle w:val="Bibliography"/>
        <w:rPr>
          <w:ins w:id="323" w:author="Bahlai, Christine" w:date="2018-06-04T12:47:00Z"/>
        </w:rPr>
        <w:pPrChange w:id="324" w:author="Bahlai, Christine" w:date="2018-06-04T12:47:00Z">
          <w:pPr>
            <w:widowControl w:val="0"/>
            <w:autoSpaceDE w:val="0"/>
            <w:autoSpaceDN w:val="0"/>
            <w:adjustRightInd w:val="0"/>
            <w:spacing w:after="0" w:line="240" w:lineRule="auto"/>
          </w:pPr>
        </w:pPrChange>
      </w:pPr>
      <w:ins w:id="325" w:author="Bahlai, Christine" w:date="2018-06-04T12:47:00Z">
        <w:r>
          <w:rPr>
            <w:b/>
            <w:bCs/>
          </w:rPr>
          <w:t>Braun, J. V., and H.-G. Muller</w:t>
        </w:r>
        <w:r>
          <w:t xml:space="preserve">. </w:t>
        </w:r>
        <w:r>
          <w:rPr>
            <w:b/>
            <w:bCs/>
          </w:rPr>
          <w:t>1998</w:t>
        </w:r>
        <w:r>
          <w:t xml:space="preserve">. Statistical Methods for DNA Sequence Segmentation. Statistical Science. </w:t>
        </w:r>
        <w:proofErr w:type="gramStart"/>
        <w:r>
          <w:t>13</w:t>
        </w:r>
        <w:proofErr w:type="gramEnd"/>
        <w:r>
          <w:t>: 142–162.</w:t>
        </w:r>
      </w:ins>
    </w:p>
    <w:p w14:paraId="7E1DC7A2" w14:textId="77777777" w:rsidR="003D6BFD" w:rsidRDefault="003D6BFD" w:rsidP="003D6BFD">
      <w:pPr>
        <w:pStyle w:val="Bibliography"/>
        <w:rPr>
          <w:ins w:id="326" w:author="Bahlai, Christine" w:date="2018-06-04T12:47:00Z"/>
        </w:rPr>
        <w:pPrChange w:id="327" w:author="Bahlai, Christine" w:date="2018-06-04T12:47:00Z">
          <w:pPr>
            <w:widowControl w:val="0"/>
            <w:autoSpaceDE w:val="0"/>
            <w:autoSpaceDN w:val="0"/>
            <w:adjustRightInd w:val="0"/>
            <w:spacing w:after="0" w:line="240" w:lineRule="auto"/>
          </w:pPr>
        </w:pPrChange>
      </w:pPr>
      <w:ins w:id="328" w:author="Bahlai, Christine" w:date="2018-06-04T12:47:00Z">
        <w:r>
          <w:rPr>
            <w:b/>
            <w:bCs/>
          </w:rPr>
          <w:t>Brook, B. W., and C. J. Bradshaw</w:t>
        </w:r>
        <w:r>
          <w:t xml:space="preserve">. </w:t>
        </w:r>
        <w:r>
          <w:rPr>
            <w:b/>
            <w:bCs/>
          </w:rPr>
          <w:t>2006</w:t>
        </w:r>
        <w:r>
          <w:t xml:space="preserve">. Strength of evidence for density dependence in abundance time series of 1198 species. Ecology. </w:t>
        </w:r>
        <w:proofErr w:type="gramStart"/>
        <w:r>
          <w:t>87</w:t>
        </w:r>
        <w:proofErr w:type="gramEnd"/>
        <w:r>
          <w:t>: 1445–1451.</w:t>
        </w:r>
      </w:ins>
    </w:p>
    <w:p w14:paraId="57807B0D" w14:textId="77777777" w:rsidR="003D6BFD" w:rsidRDefault="003D6BFD" w:rsidP="003D6BFD">
      <w:pPr>
        <w:pStyle w:val="Bibliography"/>
        <w:rPr>
          <w:ins w:id="329" w:author="Bahlai, Christine" w:date="2018-06-04T12:47:00Z"/>
        </w:rPr>
        <w:pPrChange w:id="330" w:author="Bahlai, Christine" w:date="2018-06-04T12:47:00Z">
          <w:pPr>
            <w:widowControl w:val="0"/>
            <w:autoSpaceDE w:val="0"/>
            <w:autoSpaceDN w:val="0"/>
            <w:adjustRightInd w:val="0"/>
            <w:spacing w:after="0" w:line="240" w:lineRule="auto"/>
          </w:pPr>
        </w:pPrChange>
      </w:pPr>
      <w:ins w:id="331" w:author="Bahlai, Christine" w:date="2018-06-04T12:47:00Z">
        <w:r>
          <w:rPr>
            <w:b/>
            <w:bCs/>
          </w:rPr>
          <w:t xml:space="preserve">Brower, L. P., L. S. Fink, R. J. </w:t>
        </w:r>
        <w:proofErr w:type="spellStart"/>
        <w:r>
          <w:rPr>
            <w:b/>
            <w:bCs/>
          </w:rPr>
          <w:t>Kiphart</w:t>
        </w:r>
        <w:proofErr w:type="spellEnd"/>
        <w:r>
          <w:rPr>
            <w:b/>
            <w:bCs/>
          </w:rPr>
          <w:t xml:space="preserve">, V. </w:t>
        </w:r>
        <w:proofErr w:type="spellStart"/>
        <w:r>
          <w:rPr>
            <w:b/>
            <w:bCs/>
          </w:rPr>
          <w:t>Pocius</w:t>
        </w:r>
        <w:proofErr w:type="spellEnd"/>
        <w:r>
          <w:rPr>
            <w:b/>
            <w:bCs/>
          </w:rPr>
          <w:t xml:space="preserve">, R. R. </w:t>
        </w:r>
        <w:proofErr w:type="spellStart"/>
        <w:r>
          <w:rPr>
            <w:b/>
            <w:bCs/>
          </w:rPr>
          <w:t>Zubieta</w:t>
        </w:r>
        <w:proofErr w:type="spellEnd"/>
        <w:r>
          <w:rPr>
            <w:b/>
            <w:bCs/>
          </w:rPr>
          <w:t xml:space="preserve">, and M. I. </w:t>
        </w:r>
        <w:proofErr w:type="spellStart"/>
        <w:r>
          <w:rPr>
            <w:b/>
            <w:bCs/>
          </w:rPr>
          <w:t>Ramírez</w:t>
        </w:r>
        <w:proofErr w:type="spellEnd"/>
        <w:r>
          <w:t xml:space="preserve">. </w:t>
        </w:r>
        <w:r>
          <w:rPr>
            <w:b/>
            <w:bCs/>
          </w:rPr>
          <w:t>2015</w:t>
        </w:r>
        <w:r>
          <w:t xml:space="preserve">. Effect of the 2010–2011 drought on the lipid content of monarchs migrating through Texas to overwintering </w:t>
        </w:r>
        <w:r>
          <w:lastRenderedPageBreak/>
          <w:t xml:space="preserve">sites in Mexico, pp. 117–129. </w:t>
        </w:r>
        <w:r>
          <w:rPr>
            <w:i/>
            <w:iCs/>
          </w:rPr>
          <w:t>In</w:t>
        </w:r>
        <w:r>
          <w:t xml:space="preserve"> Monarchs in a Changing World: Biology and Conservation of an Iconic Butterfly. Cornell University Press.</w:t>
        </w:r>
      </w:ins>
    </w:p>
    <w:p w14:paraId="76FD7C75" w14:textId="77777777" w:rsidR="003D6BFD" w:rsidRDefault="003D6BFD" w:rsidP="003D6BFD">
      <w:pPr>
        <w:pStyle w:val="Bibliography"/>
        <w:rPr>
          <w:ins w:id="332" w:author="Bahlai, Christine" w:date="2018-06-04T12:47:00Z"/>
        </w:rPr>
        <w:pPrChange w:id="333" w:author="Bahlai, Christine" w:date="2018-06-04T12:47:00Z">
          <w:pPr>
            <w:widowControl w:val="0"/>
            <w:autoSpaceDE w:val="0"/>
            <w:autoSpaceDN w:val="0"/>
            <w:adjustRightInd w:val="0"/>
            <w:spacing w:after="0" w:line="240" w:lineRule="auto"/>
          </w:pPr>
        </w:pPrChange>
      </w:pPr>
      <w:ins w:id="334" w:author="Bahlai, Christine" w:date="2018-06-04T12:47:00Z">
        <w:r>
          <w:rPr>
            <w:b/>
            <w:bCs/>
          </w:rPr>
          <w:t xml:space="preserve">Brower, L. P., D. R. </w:t>
        </w:r>
        <w:proofErr w:type="spellStart"/>
        <w:r>
          <w:rPr>
            <w:b/>
            <w:bCs/>
          </w:rPr>
          <w:t>Kust</w:t>
        </w:r>
        <w:proofErr w:type="spellEnd"/>
        <w:r>
          <w:rPr>
            <w:b/>
            <w:bCs/>
          </w:rPr>
          <w:t xml:space="preserve">, E. Rendon-Salinas, E. G. Serrano, K. R. </w:t>
        </w:r>
        <w:proofErr w:type="spellStart"/>
        <w:r>
          <w:rPr>
            <w:b/>
            <w:bCs/>
          </w:rPr>
          <w:t>Kust</w:t>
        </w:r>
        <w:proofErr w:type="spellEnd"/>
        <w:r>
          <w:rPr>
            <w:b/>
            <w:bCs/>
          </w:rPr>
          <w:t>, J. Miller, C. Fernandez del Rey, and K. Pape</w:t>
        </w:r>
        <w:r>
          <w:t xml:space="preserve">. </w:t>
        </w:r>
        <w:r>
          <w:rPr>
            <w:b/>
            <w:bCs/>
          </w:rPr>
          <w:t>2004</w:t>
        </w:r>
        <w:r>
          <w:t>. Catastrophic winter storm mortality of monarch butterflies in Mexico during January 2002. The Monarch butterfly: biology and conservation. 151–166.</w:t>
        </w:r>
      </w:ins>
    </w:p>
    <w:p w14:paraId="759C936E" w14:textId="77777777" w:rsidR="003D6BFD" w:rsidRDefault="003D6BFD" w:rsidP="003D6BFD">
      <w:pPr>
        <w:pStyle w:val="Bibliography"/>
        <w:rPr>
          <w:ins w:id="335" w:author="Bahlai, Christine" w:date="2018-06-04T12:47:00Z"/>
        </w:rPr>
        <w:pPrChange w:id="336" w:author="Bahlai, Christine" w:date="2018-06-04T12:47:00Z">
          <w:pPr>
            <w:widowControl w:val="0"/>
            <w:autoSpaceDE w:val="0"/>
            <w:autoSpaceDN w:val="0"/>
            <w:adjustRightInd w:val="0"/>
            <w:spacing w:after="0" w:line="240" w:lineRule="auto"/>
          </w:pPr>
        </w:pPrChange>
      </w:pPr>
      <w:ins w:id="337" w:author="Bahlai, Christine" w:date="2018-06-04T12:47:00Z">
        <w:r>
          <w:rPr>
            <w:b/>
            <w:bCs/>
          </w:rPr>
          <w:t xml:space="preserve">Brower, L. P., D. A. </w:t>
        </w:r>
        <w:proofErr w:type="spellStart"/>
        <w:r>
          <w:rPr>
            <w:b/>
            <w:bCs/>
          </w:rPr>
          <w:t>Slayback</w:t>
        </w:r>
        <w:proofErr w:type="spellEnd"/>
        <w:r>
          <w:rPr>
            <w:b/>
            <w:bCs/>
          </w:rPr>
          <w:t>, P. Jaramillo-</w:t>
        </w:r>
        <w:proofErr w:type="spellStart"/>
        <w:r>
          <w:rPr>
            <w:b/>
            <w:bCs/>
          </w:rPr>
          <w:t>López</w:t>
        </w:r>
        <w:proofErr w:type="spellEnd"/>
        <w:r>
          <w:rPr>
            <w:b/>
            <w:bCs/>
          </w:rPr>
          <w:t xml:space="preserve">, I. Ramirez, K. S. </w:t>
        </w:r>
        <w:proofErr w:type="spellStart"/>
        <w:r>
          <w:rPr>
            <w:b/>
            <w:bCs/>
          </w:rPr>
          <w:t>Oberhauser</w:t>
        </w:r>
        <w:proofErr w:type="spellEnd"/>
        <w:r>
          <w:rPr>
            <w:b/>
            <w:bCs/>
          </w:rPr>
          <w:t>, E. H. Williams, and L. S. Fink</w:t>
        </w:r>
        <w:r>
          <w:t xml:space="preserve">. </w:t>
        </w:r>
        <w:r>
          <w:rPr>
            <w:b/>
            <w:bCs/>
          </w:rPr>
          <w:t>2016</w:t>
        </w:r>
        <w:r>
          <w:t xml:space="preserve">. Illegal logging of 10 hectares of forest in the Sierra </w:t>
        </w:r>
        <w:proofErr w:type="spellStart"/>
        <w:r>
          <w:t>Chincua</w:t>
        </w:r>
        <w:proofErr w:type="spellEnd"/>
        <w:r>
          <w:t xml:space="preserve"> monarch butterfly overwintering area in Mexico. American Entomologist. </w:t>
        </w:r>
        <w:proofErr w:type="gramStart"/>
        <w:r>
          <w:t>62</w:t>
        </w:r>
        <w:proofErr w:type="gramEnd"/>
        <w:r>
          <w:t>: 92–97.</w:t>
        </w:r>
      </w:ins>
    </w:p>
    <w:p w14:paraId="12D0D7C7" w14:textId="77777777" w:rsidR="003D6BFD" w:rsidRDefault="003D6BFD" w:rsidP="003D6BFD">
      <w:pPr>
        <w:pStyle w:val="Bibliography"/>
        <w:rPr>
          <w:ins w:id="338" w:author="Bahlai, Christine" w:date="2018-06-04T12:47:00Z"/>
        </w:rPr>
        <w:pPrChange w:id="339" w:author="Bahlai, Christine" w:date="2018-06-04T12:47:00Z">
          <w:pPr>
            <w:widowControl w:val="0"/>
            <w:autoSpaceDE w:val="0"/>
            <w:autoSpaceDN w:val="0"/>
            <w:adjustRightInd w:val="0"/>
            <w:spacing w:after="0" w:line="240" w:lineRule="auto"/>
          </w:pPr>
        </w:pPrChange>
      </w:pPr>
      <w:ins w:id="340" w:author="Bahlai, Christine" w:date="2018-06-04T12:47:00Z">
        <w:r>
          <w:rPr>
            <w:b/>
            <w:bCs/>
          </w:rPr>
          <w:t>Burnham, K. P., and D. R. Anderson</w:t>
        </w:r>
        <w:r>
          <w:t xml:space="preserve">. </w:t>
        </w:r>
        <w:r>
          <w:rPr>
            <w:b/>
            <w:bCs/>
          </w:rPr>
          <w:t>2002</w:t>
        </w:r>
        <w:r>
          <w:t>. Model selection and multimodal inference: a practical information-theoretic approach, 2nd ed. Springer Science + Business Media, LLC, New York.</w:t>
        </w:r>
      </w:ins>
    </w:p>
    <w:p w14:paraId="70F2A7A9" w14:textId="77777777" w:rsidR="003D6BFD" w:rsidRDefault="003D6BFD" w:rsidP="003D6BFD">
      <w:pPr>
        <w:pStyle w:val="Bibliography"/>
        <w:rPr>
          <w:ins w:id="341" w:author="Bahlai, Christine" w:date="2018-06-04T12:47:00Z"/>
        </w:rPr>
        <w:pPrChange w:id="342" w:author="Bahlai, Christine" w:date="2018-06-04T12:47:00Z">
          <w:pPr>
            <w:widowControl w:val="0"/>
            <w:autoSpaceDE w:val="0"/>
            <w:autoSpaceDN w:val="0"/>
            <w:adjustRightInd w:val="0"/>
            <w:spacing w:after="0" w:line="240" w:lineRule="auto"/>
          </w:pPr>
        </w:pPrChange>
      </w:pPr>
      <w:ins w:id="343" w:author="Bahlai, Christine" w:date="2018-06-04T12:47:00Z">
        <w:r>
          <w:rPr>
            <w:b/>
            <w:bCs/>
          </w:rPr>
          <w:t xml:space="preserve">Carpenter, S. R., W. A. Brock, J. J. Cole, J. F. </w:t>
        </w:r>
        <w:proofErr w:type="spellStart"/>
        <w:r>
          <w:rPr>
            <w:b/>
            <w:bCs/>
          </w:rPr>
          <w:t>Kitchell</w:t>
        </w:r>
        <w:proofErr w:type="spellEnd"/>
        <w:r>
          <w:rPr>
            <w:b/>
            <w:bCs/>
          </w:rPr>
          <w:t>, and M. L. Pace</w:t>
        </w:r>
        <w:r>
          <w:t xml:space="preserve">. </w:t>
        </w:r>
        <w:r>
          <w:rPr>
            <w:b/>
            <w:bCs/>
          </w:rPr>
          <w:t>2008</w:t>
        </w:r>
        <w:r>
          <w:t xml:space="preserve">. Leading indicators of trophic cascades. Ecology Letters. </w:t>
        </w:r>
        <w:proofErr w:type="gramStart"/>
        <w:r>
          <w:t>11</w:t>
        </w:r>
        <w:proofErr w:type="gramEnd"/>
        <w:r>
          <w:t>: 128–138.</w:t>
        </w:r>
      </w:ins>
    </w:p>
    <w:p w14:paraId="2816EB58" w14:textId="77777777" w:rsidR="003D6BFD" w:rsidRDefault="003D6BFD" w:rsidP="003D6BFD">
      <w:pPr>
        <w:pStyle w:val="Bibliography"/>
        <w:rPr>
          <w:ins w:id="344" w:author="Bahlai, Christine" w:date="2018-06-04T12:47:00Z"/>
        </w:rPr>
        <w:pPrChange w:id="345" w:author="Bahlai, Christine" w:date="2018-06-04T12:47:00Z">
          <w:pPr>
            <w:widowControl w:val="0"/>
            <w:autoSpaceDE w:val="0"/>
            <w:autoSpaceDN w:val="0"/>
            <w:adjustRightInd w:val="0"/>
            <w:spacing w:after="0" w:line="240" w:lineRule="auto"/>
          </w:pPr>
        </w:pPrChange>
      </w:pPr>
      <w:proofErr w:type="spellStart"/>
      <w:ins w:id="346" w:author="Bahlai, Christine" w:date="2018-06-04T12:47:00Z">
        <w:r>
          <w:rPr>
            <w:b/>
            <w:bCs/>
          </w:rPr>
          <w:t>Cazelles</w:t>
        </w:r>
        <w:proofErr w:type="spellEnd"/>
        <w:r>
          <w:rPr>
            <w:b/>
            <w:bCs/>
          </w:rPr>
          <w:t xml:space="preserve">, B., M. Chavez, D. </w:t>
        </w:r>
        <w:proofErr w:type="spellStart"/>
        <w:r>
          <w:rPr>
            <w:b/>
            <w:bCs/>
          </w:rPr>
          <w:t>Berteaux</w:t>
        </w:r>
        <w:proofErr w:type="spellEnd"/>
        <w:r>
          <w:rPr>
            <w:b/>
            <w:bCs/>
          </w:rPr>
          <w:t xml:space="preserve">, F. </w:t>
        </w:r>
        <w:proofErr w:type="spellStart"/>
        <w:r>
          <w:rPr>
            <w:b/>
            <w:bCs/>
          </w:rPr>
          <w:t>Ménard</w:t>
        </w:r>
        <w:proofErr w:type="spellEnd"/>
        <w:r>
          <w:rPr>
            <w:b/>
            <w:bCs/>
          </w:rPr>
          <w:t xml:space="preserve">, J. O. Vik, S. </w:t>
        </w:r>
        <w:proofErr w:type="spellStart"/>
        <w:r>
          <w:rPr>
            <w:b/>
            <w:bCs/>
          </w:rPr>
          <w:t>Jenouvrier</w:t>
        </w:r>
        <w:proofErr w:type="spellEnd"/>
        <w:r>
          <w:rPr>
            <w:b/>
            <w:bCs/>
          </w:rPr>
          <w:t xml:space="preserve">, and N. C. </w:t>
        </w:r>
        <w:proofErr w:type="spellStart"/>
        <w:r>
          <w:rPr>
            <w:b/>
            <w:bCs/>
          </w:rPr>
          <w:t>Stenseth</w:t>
        </w:r>
        <w:proofErr w:type="spellEnd"/>
        <w:r>
          <w:t xml:space="preserve">. </w:t>
        </w:r>
        <w:r>
          <w:rPr>
            <w:b/>
            <w:bCs/>
          </w:rPr>
          <w:t>2008</w:t>
        </w:r>
        <w:r>
          <w:t xml:space="preserve">. Wavelet analysis of ecological time series. </w:t>
        </w:r>
        <w:proofErr w:type="spellStart"/>
        <w:r>
          <w:t>Oecologia</w:t>
        </w:r>
        <w:proofErr w:type="spellEnd"/>
        <w:r>
          <w:t xml:space="preserve">. </w:t>
        </w:r>
        <w:proofErr w:type="gramStart"/>
        <w:r>
          <w:t>156</w:t>
        </w:r>
        <w:proofErr w:type="gramEnd"/>
        <w:r>
          <w:t>: 287–304.</w:t>
        </w:r>
      </w:ins>
    </w:p>
    <w:p w14:paraId="124F46A5" w14:textId="77777777" w:rsidR="003D6BFD" w:rsidRDefault="003D6BFD" w:rsidP="003D6BFD">
      <w:pPr>
        <w:pStyle w:val="Bibliography"/>
        <w:rPr>
          <w:ins w:id="347" w:author="Bahlai, Christine" w:date="2018-06-04T12:47:00Z"/>
        </w:rPr>
        <w:pPrChange w:id="348" w:author="Bahlai, Christine" w:date="2018-06-04T12:47:00Z">
          <w:pPr>
            <w:widowControl w:val="0"/>
            <w:autoSpaceDE w:val="0"/>
            <w:autoSpaceDN w:val="0"/>
            <w:adjustRightInd w:val="0"/>
            <w:spacing w:after="0" w:line="240" w:lineRule="auto"/>
          </w:pPr>
        </w:pPrChange>
      </w:pPr>
      <w:ins w:id="349" w:author="Bahlai, Christine" w:date="2018-06-04T12:47:00Z">
        <w:r>
          <w:rPr>
            <w:b/>
            <w:bCs/>
          </w:rPr>
          <w:t xml:space="preserve">Eason, T., A. S. </w:t>
        </w:r>
        <w:proofErr w:type="spellStart"/>
        <w:r>
          <w:rPr>
            <w:b/>
            <w:bCs/>
          </w:rPr>
          <w:t>Garmestani</w:t>
        </w:r>
        <w:proofErr w:type="spellEnd"/>
        <w:r>
          <w:rPr>
            <w:b/>
            <w:bCs/>
          </w:rPr>
          <w:t xml:space="preserve">, C. A. Stow, C. </w:t>
        </w:r>
        <w:proofErr w:type="spellStart"/>
        <w:r>
          <w:rPr>
            <w:b/>
            <w:bCs/>
          </w:rPr>
          <w:t>Rojo</w:t>
        </w:r>
        <w:proofErr w:type="spellEnd"/>
        <w:r>
          <w:rPr>
            <w:b/>
            <w:bCs/>
          </w:rPr>
          <w:t>, M. Alvarez-</w:t>
        </w:r>
        <w:proofErr w:type="spellStart"/>
        <w:r>
          <w:rPr>
            <w:b/>
            <w:bCs/>
          </w:rPr>
          <w:t>Cobelas</w:t>
        </w:r>
        <w:proofErr w:type="spellEnd"/>
        <w:r>
          <w:rPr>
            <w:b/>
            <w:bCs/>
          </w:rPr>
          <w:t xml:space="preserve">, and H. </w:t>
        </w:r>
        <w:proofErr w:type="spellStart"/>
        <w:r>
          <w:rPr>
            <w:b/>
            <w:bCs/>
          </w:rPr>
          <w:t>Cabezas</w:t>
        </w:r>
        <w:proofErr w:type="spellEnd"/>
        <w:r>
          <w:t xml:space="preserve">. </w:t>
        </w:r>
        <w:r>
          <w:rPr>
            <w:b/>
            <w:bCs/>
          </w:rPr>
          <w:t>2016</w:t>
        </w:r>
        <w:r>
          <w:t xml:space="preserve">. Managing for resilience: an information theory-based approach to assessing ecosystems. J </w:t>
        </w:r>
        <w:proofErr w:type="spellStart"/>
        <w:r>
          <w:t>Appl</w:t>
        </w:r>
        <w:proofErr w:type="spellEnd"/>
        <w:r>
          <w:t xml:space="preserve"> Ecol. 53: 656–665.</w:t>
        </w:r>
      </w:ins>
    </w:p>
    <w:p w14:paraId="0655D9D9" w14:textId="77777777" w:rsidR="003D6BFD" w:rsidRDefault="003D6BFD" w:rsidP="003D6BFD">
      <w:pPr>
        <w:pStyle w:val="Bibliography"/>
        <w:rPr>
          <w:ins w:id="350" w:author="Bahlai, Christine" w:date="2018-06-04T12:47:00Z"/>
        </w:rPr>
        <w:pPrChange w:id="351" w:author="Bahlai, Christine" w:date="2018-06-04T12:47:00Z">
          <w:pPr>
            <w:widowControl w:val="0"/>
            <w:autoSpaceDE w:val="0"/>
            <w:autoSpaceDN w:val="0"/>
            <w:adjustRightInd w:val="0"/>
            <w:spacing w:after="0" w:line="240" w:lineRule="auto"/>
          </w:pPr>
        </w:pPrChange>
      </w:pPr>
      <w:proofErr w:type="spellStart"/>
      <w:ins w:id="352" w:author="Bahlai, Christine" w:date="2018-06-04T12:47:00Z">
        <w:r>
          <w:rPr>
            <w:b/>
            <w:bCs/>
          </w:rPr>
          <w:t>Flockhart</w:t>
        </w:r>
        <w:proofErr w:type="spellEnd"/>
        <w:r>
          <w:rPr>
            <w:b/>
            <w:bCs/>
          </w:rPr>
          <w:t xml:space="preserve">, D. T. T., L. P. Brower, M. I. Ramirez, K. A. Hobson, L. I. </w:t>
        </w:r>
        <w:proofErr w:type="spellStart"/>
        <w:r>
          <w:rPr>
            <w:b/>
            <w:bCs/>
          </w:rPr>
          <w:t>Wassenaar</w:t>
        </w:r>
        <w:proofErr w:type="spellEnd"/>
        <w:r>
          <w:rPr>
            <w:b/>
            <w:bCs/>
          </w:rPr>
          <w:t xml:space="preserve">, S. </w:t>
        </w:r>
        <w:proofErr w:type="spellStart"/>
        <w:r>
          <w:rPr>
            <w:b/>
            <w:bCs/>
          </w:rPr>
          <w:t>Altizer</w:t>
        </w:r>
        <w:proofErr w:type="spellEnd"/>
        <w:r>
          <w:rPr>
            <w:b/>
            <w:bCs/>
          </w:rPr>
          <w:t>, and D. R. Norris</w:t>
        </w:r>
        <w:r>
          <w:t xml:space="preserve">. </w:t>
        </w:r>
        <w:r>
          <w:rPr>
            <w:b/>
            <w:bCs/>
          </w:rPr>
          <w:t>2017</w:t>
        </w:r>
        <w:r>
          <w:t>. Regional climate on the breeding grounds predicts variation in the natal origin of monarch butterflies overwintering in Mexico over 38 years. Glob Change Biol. 23: 2565–2576.</w:t>
        </w:r>
      </w:ins>
    </w:p>
    <w:p w14:paraId="26930C43" w14:textId="77777777" w:rsidR="003D6BFD" w:rsidRDefault="003D6BFD" w:rsidP="003D6BFD">
      <w:pPr>
        <w:pStyle w:val="Bibliography"/>
        <w:rPr>
          <w:ins w:id="353" w:author="Bahlai, Christine" w:date="2018-06-04T12:47:00Z"/>
        </w:rPr>
        <w:pPrChange w:id="354" w:author="Bahlai, Christine" w:date="2018-06-04T12:47:00Z">
          <w:pPr>
            <w:widowControl w:val="0"/>
            <w:autoSpaceDE w:val="0"/>
            <w:autoSpaceDN w:val="0"/>
            <w:adjustRightInd w:val="0"/>
            <w:spacing w:after="0" w:line="240" w:lineRule="auto"/>
          </w:pPr>
        </w:pPrChange>
      </w:pPr>
      <w:proofErr w:type="spellStart"/>
      <w:ins w:id="355" w:author="Bahlai, Christine" w:date="2018-06-04T12:47:00Z">
        <w:r>
          <w:rPr>
            <w:b/>
            <w:bCs/>
          </w:rPr>
          <w:t>Forchhammer</w:t>
        </w:r>
        <w:proofErr w:type="spellEnd"/>
        <w:r>
          <w:rPr>
            <w:b/>
            <w:bCs/>
          </w:rPr>
          <w:t xml:space="preserve">, M. C., and T. </w:t>
        </w:r>
        <w:proofErr w:type="spellStart"/>
        <w:r>
          <w:rPr>
            <w:b/>
            <w:bCs/>
          </w:rPr>
          <w:t>Asferg</w:t>
        </w:r>
        <w:proofErr w:type="spellEnd"/>
        <w:r>
          <w:t xml:space="preserve">. </w:t>
        </w:r>
        <w:r>
          <w:rPr>
            <w:b/>
            <w:bCs/>
          </w:rPr>
          <w:t>2000</w:t>
        </w:r>
        <w:r>
          <w:t xml:space="preserve">. Invading parasites cause a structural shift in red fox dynamics. Proceedings of the Royal Society of London B: Biological Sciences. </w:t>
        </w:r>
        <w:proofErr w:type="gramStart"/>
        <w:r>
          <w:t>267</w:t>
        </w:r>
        <w:proofErr w:type="gramEnd"/>
        <w:r>
          <w:t>: 779–786.</w:t>
        </w:r>
      </w:ins>
    </w:p>
    <w:p w14:paraId="724A232E" w14:textId="77777777" w:rsidR="003D6BFD" w:rsidRDefault="003D6BFD" w:rsidP="003D6BFD">
      <w:pPr>
        <w:pStyle w:val="Bibliography"/>
        <w:rPr>
          <w:ins w:id="356" w:author="Bahlai, Christine" w:date="2018-06-04T12:47:00Z"/>
        </w:rPr>
        <w:pPrChange w:id="357" w:author="Bahlai, Christine" w:date="2018-06-04T12:47:00Z">
          <w:pPr>
            <w:widowControl w:val="0"/>
            <w:autoSpaceDE w:val="0"/>
            <w:autoSpaceDN w:val="0"/>
            <w:adjustRightInd w:val="0"/>
            <w:spacing w:after="0" w:line="240" w:lineRule="auto"/>
          </w:pPr>
        </w:pPrChange>
      </w:pPr>
      <w:proofErr w:type="spellStart"/>
      <w:ins w:id="358" w:author="Bahlai, Christine" w:date="2018-06-04T12:47:00Z">
        <w:r>
          <w:rPr>
            <w:b/>
            <w:bCs/>
          </w:rPr>
          <w:t>Gadrich</w:t>
        </w:r>
        <w:proofErr w:type="spellEnd"/>
        <w:r>
          <w:rPr>
            <w:b/>
            <w:bCs/>
          </w:rPr>
          <w:t xml:space="preserve">, T., and G. </w:t>
        </w:r>
        <w:proofErr w:type="spellStart"/>
        <w:r>
          <w:rPr>
            <w:b/>
            <w:bCs/>
          </w:rPr>
          <w:t>Katriel</w:t>
        </w:r>
        <w:proofErr w:type="spellEnd"/>
        <w:r>
          <w:t xml:space="preserve">. </w:t>
        </w:r>
        <w:r>
          <w:rPr>
            <w:b/>
            <w:bCs/>
          </w:rPr>
          <w:t>2016</w:t>
        </w:r>
        <w:r>
          <w:t>. A Mechanistic Stochastic Ricker Model: Analytical and Numerical Investigations. Int. J. Bifurcation Chaos. 26: 1650067.</w:t>
        </w:r>
      </w:ins>
    </w:p>
    <w:p w14:paraId="2134886F" w14:textId="77777777" w:rsidR="003D6BFD" w:rsidRDefault="003D6BFD" w:rsidP="003D6BFD">
      <w:pPr>
        <w:pStyle w:val="Bibliography"/>
        <w:rPr>
          <w:ins w:id="359" w:author="Bahlai, Christine" w:date="2018-06-04T12:47:00Z"/>
        </w:rPr>
        <w:pPrChange w:id="360" w:author="Bahlai, Christine" w:date="2018-06-04T12:47:00Z">
          <w:pPr>
            <w:widowControl w:val="0"/>
            <w:autoSpaceDE w:val="0"/>
            <w:autoSpaceDN w:val="0"/>
            <w:adjustRightInd w:val="0"/>
            <w:spacing w:after="0" w:line="240" w:lineRule="auto"/>
          </w:pPr>
        </w:pPrChange>
      </w:pPr>
      <w:ins w:id="361" w:author="Bahlai, Christine" w:date="2018-06-04T12:47:00Z">
        <w:r>
          <w:rPr>
            <w:b/>
            <w:bCs/>
          </w:rPr>
          <w:t>Hare, S. R., and N. J. Mantua</w:t>
        </w:r>
        <w:r>
          <w:t xml:space="preserve">. </w:t>
        </w:r>
        <w:r>
          <w:rPr>
            <w:b/>
            <w:bCs/>
          </w:rPr>
          <w:t>2000</w:t>
        </w:r>
        <w:r>
          <w:t xml:space="preserve">. Empirical evidence for North Pacific regime shifts in 1977 and 1989. Progress in Oceanography. </w:t>
        </w:r>
        <w:proofErr w:type="gramStart"/>
        <w:r>
          <w:t>47</w:t>
        </w:r>
        <w:proofErr w:type="gramEnd"/>
        <w:r>
          <w:t>: 103–145.</w:t>
        </w:r>
      </w:ins>
    </w:p>
    <w:p w14:paraId="7762D360" w14:textId="77777777" w:rsidR="003D6BFD" w:rsidRDefault="003D6BFD" w:rsidP="003D6BFD">
      <w:pPr>
        <w:pStyle w:val="Bibliography"/>
        <w:rPr>
          <w:ins w:id="362" w:author="Bahlai, Christine" w:date="2018-06-04T12:47:00Z"/>
        </w:rPr>
        <w:pPrChange w:id="363" w:author="Bahlai, Christine" w:date="2018-06-04T12:47:00Z">
          <w:pPr>
            <w:widowControl w:val="0"/>
            <w:autoSpaceDE w:val="0"/>
            <w:autoSpaceDN w:val="0"/>
            <w:adjustRightInd w:val="0"/>
            <w:spacing w:after="0" w:line="240" w:lineRule="auto"/>
          </w:pPr>
        </w:pPrChange>
      </w:pPr>
      <w:proofErr w:type="spellStart"/>
      <w:ins w:id="364" w:author="Bahlai, Christine" w:date="2018-06-04T12:47:00Z">
        <w:r>
          <w:rPr>
            <w:b/>
            <w:bCs/>
          </w:rPr>
          <w:t>Heimpel</w:t>
        </w:r>
        <w:proofErr w:type="spellEnd"/>
        <w:r>
          <w:rPr>
            <w:b/>
            <w:bCs/>
          </w:rPr>
          <w:t xml:space="preserve">, G., L. </w:t>
        </w:r>
        <w:proofErr w:type="spellStart"/>
        <w:r>
          <w:rPr>
            <w:b/>
            <w:bCs/>
          </w:rPr>
          <w:t>Frelich</w:t>
        </w:r>
        <w:proofErr w:type="spellEnd"/>
        <w:r>
          <w:rPr>
            <w:b/>
            <w:bCs/>
          </w:rPr>
          <w:t xml:space="preserve">, D. Landis, K. Hopper, K. </w:t>
        </w:r>
        <w:proofErr w:type="spellStart"/>
        <w:r>
          <w:rPr>
            <w:b/>
            <w:bCs/>
          </w:rPr>
          <w:t>Hoelmer</w:t>
        </w:r>
        <w:proofErr w:type="spellEnd"/>
        <w:r>
          <w:rPr>
            <w:b/>
            <w:bCs/>
          </w:rPr>
          <w:t xml:space="preserve">, Z. </w:t>
        </w:r>
        <w:proofErr w:type="spellStart"/>
        <w:r>
          <w:rPr>
            <w:b/>
            <w:bCs/>
          </w:rPr>
          <w:t>Sezen</w:t>
        </w:r>
        <w:proofErr w:type="spellEnd"/>
        <w:r>
          <w:rPr>
            <w:b/>
            <w:bCs/>
          </w:rPr>
          <w:t xml:space="preserve">, M. </w:t>
        </w:r>
        <w:proofErr w:type="spellStart"/>
        <w:r>
          <w:rPr>
            <w:b/>
            <w:bCs/>
          </w:rPr>
          <w:t>Asplen</w:t>
        </w:r>
        <w:proofErr w:type="spellEnd"/>
        <w:r>
          <w:rPr>
            <w:b/>
            <w:bCs/>
          </w:rPr>
          <w:t>, and K. Wu</w:t>
        </w:r>
        <w:r>
          <w:t xml:space="preserve">. </w:t>
        </w:r>
        <w:r>
          <w:rPr>
            <w:b/>
            <w:bCs/>
          </w:rPr>
          <w:t>2010</w:t>
        </w:r>
        <w:r>
          <w:t xml:space="preserve">. European buckthorn and Asian soybean aphid as components of an extensive </w:t>
        </w:r>
        <w:proofErr w:type="spellStart"/>
        <w:r>
          <w:t>invasional</w:t>
        </w:r>
        <w:proofErr w:type="spellEnd"/>
        <w:r>
          <w:t xml:space="preserve"> meltdown in North America. Biological Invasions. </w:t>
        </w:r>
        <w:proofErr w:type="gramStart"/>
        <w:r>
          <w:t>12</w:t>
        </w:r>
        <w:proofErr w:type="gramEnd"/>
        <w:r>
          <w:t>: 2913–2931.</w:t>
        </w:r>
      </w:ins>
    </w:p>
    <w:p w14:paraId="25540DE7" w14:textId="77777777" w:rsidR="003D6BFD" w:rsidRDefault="003D6BFD" w:rsidP="003D6BFD">
      <w:pPr>
        <w:pStyle w:val="Bibliography"/>
        <w:rPr>
          <w:ins w:id="365" w:author="Bahlai, Christine" w:date="2018-06-04T12:47:00Z"/>
        </w:rPr>
        <w:pPrChange w:id="366" w:author="Bahlai, Christine" w:date="2018-06-04T12:47:00Z">
          <w:pPr>
            <w:widowControl w:val="0"/>
            <w:autoSpaceDE w:val="0"/>
            <w:autoSpaceDN w:val="0"/>
            <w:adjustRightInd w:val="0"/>
            <w:spacing w:after="0" w:line="240" w:lineRule="auto"/>
          </w:pPr>
        </w:pPrChange>
      </w:pPr>
      <w:proofErr w:type="spellStart"/>
      <w:ins w:id="367" w:author="Bahlai, Christine" w:date="2018-06-04T12:47:00Z">
        <w:r>
          <w:rPr>
            <w:b/>
            <w:bCs/>
          </w:rPr>
          <w:t>Jenouvrier</w:t>
        </w:r>
        <w:proofErr w:type="spellEnd"/>
        <w:r>
          <w:rPr>
            <w:b/>
            <w:bCs/>
          </w:rPr>
          <w:t xml:space="preserve">, S., H. </w:t>
        </w:r>
        <w:proofErr w:type="spellStart"/>
        <w:r>
          <w:rPr>
            <w:b/>
            <w:bCs/>
          </w:rPr>
          <w:t>Weimerskirch</w:t>
        </w:r>
        <w:proofErr w:type="spellEnd"/>
        <w:r>
          <w:rPr>
            <w:b/>
            <w:bCs/>
          </w:rPr>
          <w:t xml:space="preserve">, C. </w:t>
        </w:r>
        <w:proofErr w:type="spellStart"/>
        <w:r>
          <w:rPr>
            <w:b/>
            <w:bCs/>
          </w:rPr>
          <w:t>Barbraud</w:t>
        </w:r>
        <w:proofErr w:type="spellEnd"/>
        <w:r>
          <w:rPr>
            <w:b/>
            <w:bCs/>
          </w:rPr>
          <w:t xml:space="preserve">, Y.-H. </w:t>
        </w:r>
        <w:proofErr w:type="gramStart"/>
        <w:r>
          <w:rPr>
            <w:b/>
            <w:bCs/>
          </w:rPr>
          <w:t>Park,</w:t>
        </w:r>
        <w:proofErr w:type="gramEnd"/>
        <w:r>
          <w:rPr>
            <w:b/>
            <w:bCs/>
          </w:rPr>
          <w:t xml:space="preserve"> and B. </w:t>
        </w:r>
        <w:proofErr w:type="spellStart"/>
        <w:r>
          <w:rPr>
            <w:b/>
            <w:bCs/>
          </w:rPr>
          <w:t>Cazelles</w:t>
        </w:r>
        <w:proofErr w:type="spellEnd"/>
        <w:r>
          <w:t xml:space="preserve">. </w:t>
        </w:r>
        <w:r>
          <w:rPr>
            <w:b/>
            <w:bCs/>
          </w:rPr>
          <w:t>2005</w:t>
        </w:r>
        <w:r>
          <w:t xml:space="preserve">. Evidence of a shift in the </w:t>
        </w:r>
        <w:proofErr w:type="spellStart"/>
        <w:r>
          <w:t>cyclicity</w:t>
        </w:r>
        <w:proofErr w:type="spellEnd"/>
        <w:r>
          <w:t xml:space="preserve"> of Antarctic seabird dynamics linked to climate. Proceedings of the Royal Society B: Biological Sciences. </w:t>
        </w:r>
        <w:proofErr w:type="gramStart"/>
        <w:r>
          <w:t>272</w:t>
        </w:r>
        <w:proofErr w:type="gramEnd"/>
        <w:r>
          <w:t>: 887–895.</w:t>
        </w:r>
      </w:ins>
    </w:p>
    <w:p w14:paraId="24A60C7E" w14:textId="77777777" w:rsidR="003D6BFD" w:rsidRDefault="003D6BFD" w:rsidP="003D6BFD">
      <w:pPr>
        <w:pStyle w:val="Bibliography"/>
        <w:rPr>
          <w:ins w:id="368" w:author="Bahlai, Christine" w:date="2018-06-04T12:47:00Z"/>
        </w:rPr>
        <w:pPrChange w:id="369" w:author="Bahlai, Christine" w:date="2018-06-04T12:47:00Z">
          <w:pPr>
            <w:widowControl w:val="0"/>
            <w:autoSpaceDE w:val="0"/>
            <w:autoSpaceDN w:val="0"/>
            <w:adjustRightInd w:val="0"/>
            <w:spacing w:after="0" w:line="240" w:lineRule="auto"/>
          </w:pPr>
        </w:pPrChange>
      </w:pPr>
      <w:proofErr w:type="spellStart"/>
      <w:ins w:id="370" w:author="Bahlai, Christine" w:date="2018-06-04T12:47:00Z">
        <w:r>
          <w:rPr>
            <w:b/>
            <w:bCs/>
          </w:rPr>
          <w:t>Killick</w:t>
        </w:r>
        <w:proofErr w:type="spellEnd"/>
        <w:r>
          <w:rPr>
            <w:b/>
            <w:bCs/>
          </w:rPr>
          <w:t xml:space="preserve">, R., and I. </w:t>
        </w:r>
        <w:proofErr w:type="spellStart"/>
        <w:r>
          <w:rPr>
            <w:b/>
            <w:bCs/>
          </w:rPr>
          <w:t>Eckley</w:t>
        </w:r>
        <w:proofErr w:type="spellEnd"/>
        <w:r>
          <w:t xml:space="preserve">. </w:t>
        </w:r>
        <w:r>
          <w:rPr>
            <w:b/>
            <w:bCs/>
          </w:rPr>
          <w:t>2014</w:t>
        </w:r>
        <w:r>
          <w:t xml:space="preserve">. </w:t>
        </w:r>
        <w:proofErr w:type="spellStart"/>
        <w:proofErr w:type="gramStart"/>
        <w:r>
          <w:t>changepoint</w:t>
        </w:r>
        <w:proofErr w:type="spellEnd"/>
        <w:proofErr w:type="gramEnd"/>
        <w:r>
          <w:t xml:space="preserve">: An R package for </w:t>
        </w:r>
        <w:proofErr w:type="spellStart"/>
        <w:r>
          <w:t>changepoint</w:t>
        </w:r>
        <w:proofErr w:type="spellEnd"/>
        <w:r>
          <w:t xml:space="preserve"> analysis. Journal of Statistical Software. </w:t>
        </w:r>
        <w:proofErr w:type="gramStart"/>
        <w:r>
          <w:t>58</w:t>
        </w:r>
        <w:proofErr w:type="gramEnd"/>
        <w:r>
          <w:t>: 1–19.</w:t>
        </w:r>
      </w:ins>
    </w:p>
    <w:p w14:paraId="113A12BF" w14:textId="77777777" w:rsidR="003D6BFD" w:rsidRDefault="003D6BFD" w:rsidP="003D6BFD">
      <w:pPr>
        <w:pStyle w:val="Bibliography"/>
        <w:rPr>
          <w:ins w:id="371" w:author="Bahlai, Christine" w:date="2018-06-04T12:47:00Z"/>
        </w:rPr>
        <w:pPrChange w:id="372" w:author="Bahlai, Christine" w:date="2018-06-04T12:47:00Z">
          <w:pPr>
            <w:widowControl w:val="0"/>
            <w:autoSpaceDE w:val="0"/>
            <w:autoSpaceDN w:val="0"/>
            <w:adjustRightInd w:val="0"/>
            <w:spacing w:after="0" w:line="240" w:lineRule="auto"/>
          </w:pPr>
        </w:pPrChange>
      </w:pPr>
      <w:ins w:id="373" w:author="Bahlai, Christine" w:date="2018-06-04T12:47:00Z">
        <w:r>
          <w:rPr>
            <w:b/>
            <w:bCs/>
          </w:rPr>
          <w:t xml:space="preserve">Knapp, A. K., M. D. Smith, S. E. </w:t>
        </w:r>
        <w:proofErr w:type="spellStart"/>
        <w:r>
          <w:rPr>
            <w:b/>
            <w:bCs/>
          </w:rPr>
          <w:t>Hobbie</w:t>
        </w:r>
        <w:proofErr w:type="spellEnd"/>
        <w:r>
          <w:rPr>
            <w:b/>
            <w:bCs/>
          </w:rPr>
          <w:t xml:space="preserve">, S. L. Collins, T. J. Fahey, G. J. A. Hansen, D. A. Landis, K. J. La Pierre, J. M. </w:t>
        </w:r>
        <w:proofErr w:type="spellStart"/>
        <w:r>
          <w:rPr>
            <w:b/>
            <w:bCs/>
          </w:rPr>
          <w:t>Melillo</w:t>
        </w:r>
        <w:proofErr w:type="spellEnd"/>
        <w:r>
          <w:rPr>
            <w:b/>
            <w:bCs/>
          </w:rPr>
          <w:t xml:space="preserve">, T. R. </w:t>
        </w:r>
        <w:proofErr w:type="spellStart"/>
        <w:r>
          <w:rPr>
            <w:b/>
            <w:bCs/>
          </w:rPr>
          <w:t>Seastedt</w:t>
        </w:r>
        <w:proofErr w:type="spellEnd"/>
        <w:r>
          <w:rPr>
            <w:b/>
            <w:bCs/>
          </w:rPr>
          <w:t>, G. R. Shaver, and J. R. Webster</w:t>
        </w:r>
        <w:r>
          <w:t xml:space="preserve">. </w:t>
        </w:r>
        <w:r>
          <w:rPr>
            <w:b/>
            <w:bCs/>
          </w:rPr>
          <w:t>2012</w:t>
        </w:r>
        <w:r>
          <w:t xml:space="preserve">. Past, present, and future roles of long-term experiments in the LTER Network. Bioscience. </w:t>
        </w:r>
        <w:proofErr w:type="gramStart"/>
        <w:r>
          <w:t>62</w:t>
        </w:r>
        <w:proofErr w:type="gramEnd"/>
        <w:r>
          <w:t>: 377–389.</w:t>
        </w:r>
      </w:ins>
    </w:p>
    <w:p w14:paraId="7BEDDC1C" w14:textId="77777777" w:rsidR="003D6BFD" w:rsidRDefault="003D6BFD" w:rsidP="003D6BFD">
      <w:pPr>
        <w:pStyle w:val="Bibliography"/>
        <w:rPr>
          <w:ins w:id="374" w:author="Bahlai, Christine" w:date="2018-06-04T12:47:00Z"/>
        </w:rPr>
        <w:pPrChange w:id="375" w:author="Bahlai, Christine" w:date="2018-06-04T12:47:00Z">
          <w:pPr>
            <w:widowControl w:val="0"/>
            <w:autoSpaceDE w:val="0"/>
            <w:autoSpaceDN w:val="0"/>
            <w:adjustRightInd w:val="0"/>
            <w:spacing w:after="0" w:line="240" w:lineRule="auto"/>
          </w:pPr>
        </w:pPrChange>
      </w:pPr>
      <w:ins w:id="376" w:author="Bahlai, Christine" w:date="2018-06-04T12:47:00Z">
        <w:r>
          <w:rPr>
            <w:b/>
            <w:bCs/>
          </w:rPr>
          <w:t>Lovett, J.</w:t>
        </w:r>
        <w:r>
          <w:t xml:space="preserve"> </w:t>
        </w:r>
        <w:r>
          <w:rPr>
            <w:b/>
            <w:bCs/>
          </w:rPr>
          <w:t>2017</w:t>
        </w:r>
        <w:r>
          <w:t>. Monarch Population Status.</w:t>
        </w:r>
      </w:ins>
    </w:p>
    <w:p w14:paraId="6F221D3F" w14:textId="77777777" w:rsidR="003D6BFD" w:rsidRDefault="003D6BFD" w:rsidP="003D6BFD">
      <w:pPr>
        <w:pStyle w:val="Bibliography"/>
        <w:rPr>
          <w:ins w:id="377" w:author="Bahlai, Christine" w:date="2018-06-04T12:47:00Z"/>
        </w:rPr>
        <w:pPrChange w:id="378" w:author="Bahlai, Christine" w:date="2018-06-04T12:47:00Z">
          <w:pPr>
            <w:widowControl w:val="0"/>
            <w:autoSpaceDE w:val="0"/>
            <w:autoSpaceDN w:val="0"/>
            <w:adjustRightInd w:val="0"/>
            <w:spacing w:after="0" w:line="240" w:lineRule="auto"/>
          </w:pPr>
        </w:pPrChange>
      </w:pPr>
      <w:ins w:id="379" w:author="Bahlai, Christine" w:date="2018-06-04T12:47:00Z">
        <w:r>
          <w:rPr>
            <w:b/>
            <w:bCs/>
          </w:rPr>
          <w:t>May, R. M.</w:t>
        </w:r>
        <w:r>
          <w:t xml:space="preserve"> </w:t>
        </w:r>
        <w:r>
          <w:rPr>
            <w:b/>
            <w:bCs/>
          </w:rPr>
          <w:t>1976</w:t>
        </w:r>
        <w:r>
          <w:t xml:space="preserve">. Simple mathematical models with very complicated dynamics. Nature. </w:t>
        </w:r>
        <w:proofErr w:type="gramStart"/>
        <w:r>
          <w:t>261</w:t>
        </w:r>
        <w:proofErr w:type="gramEnd"/>
        <w:r>
          <w:t>: 459–467.</w:t>
        </w:r>
      </w:ins>
    </w:p>
    <w:p w14:paraId="0AC8FC7E" w14:textId="77777777" w:rsidR="003D6BFD" w:rsidRDefault="003D6BFD" w:rsidP="003D6BFD">
      <w:pPr>
        <w:pStyle w:val="Bibliography"/>
        <w:rPr>
          <w:ins w:id="380" w:author="Bahlai, Christine" w:date="2018-06-04T12:47:00Z"/>
        </w:rPr>
        <w:pPrChange w:id="381" w:author="Bahlai, Christine" w:date="2018-06-04T12:47:00Z">
          <w:pPr>
            <w:widowControl w:val="0"/>
            <w:autoSpaceDE w:val="0"/>
            <w:autoSpaceDN w:val="0"/>
            <w:adjustRightInd w:val="0"/>
            <w:spacing w:after="0" w:line="240" w:lineRule="auto"/>
          </w:pPr>
        </w:pPrChange>
      </w:pPr>
      <w:ins w:id="382" w:author="Bahlai, Christine" w:date="2018-06-04T12:47:00Z">
        <w:r>
          <w:rPr>
            <w:b/>
            <w:bCs/>
          </w:rPr>
          <w:t>Mueller, E. K., and K. A. Baum</w:t>
        </w:r>
        <w:r>
          <w:t xml:space="preserve">. </w:t>
        </w:r>
        <w:r>
          <w:rPr>
            <w:b/>
            <w:bCs/>
          </w:rPr>
          <w:t>2014</w:t>
        </w:r>
        <w:r>
          <w:t>. Monarch-parasite interactions in managed and roadside prairies. Journal of insect conservation. 18: 847.</w:t>
        </w:r>
      </w:ins>
    </w:p>
    <w:p w14:paraId="5B8B11F6" w14:textId="77777777" w:rsidR="003D6BFD" w:rsidRDefault="003D6BFD" w:rsidP="003D6BFD">
      <w:pPr>
        <w:pStyle w:val="Bibliography"/>
        <w:rPr>
          <w:ins w:id="383" w:author="Bahlai, Christine" w:date="2018-06-04T12:47:00Z"/>
        </w:rPr>
        <w:pPrChange w:id="384" w:author="Bahlai, Christine" w:date="2018-06-04T12:47:00Z">
          <w:pPr>
            <w:widowControl w:val="0"/>
            <w:autoSpaceDE w:val="0"/>
            <w:autoSpaceDN w:val="0"/>
            <w:adjustRightInd w:val="0"/>
            <w:spacing w:after="0" w:line="240" w:lineRule="auto"/>
          </w:pPr>
        </w:pPrChange>
      </w:pPr>
      <w:ins w:id="385" w:author="Bahlai, Christine" w:date="2018-06-04T12:47:00Z">
        <w:r>
          <w:rPr>
            <w:b/>
            <w:bCs/>
          </w:rPr>
          <w:t xml:space="preserve">Pleasants, J. M., and K. S. </w:t>
        </w:r>
        <w:proofErr w:type="spellStart"/>
        <w:r>
          <w:rPr>
            <w:b/>
            <w:bCs/>
          </w:rPr>
          <w:t>Oberhauser</w:t>
        </w:r>
        <w:proofErr w:type="spellEnd"/>
        <w:r>
          <w:t xml:space="preserve">. </w:t>
        </w:r>
        <w:r>
          <w:rPr>
            <w:b/>
            <w:bCs/>
          </w:rPr>
          <w:t>2013</w:t>
        </w:r>
        <w:r>
          <w:t xml:space="preserve">. Milkweed loss in agricultural fields because of herbicide use: effect on the monarch butterfly population. Insect Conservation and Diversity. </w:t>
        </w:r>
        <w:proofErr w:type="gramStart"/>
        <w:r>
          <w:t>6</w:t>
        </w:r>
        <w:proofErr w:type="gramEnd"/>
        <w:r>
          <w:t>: 135–144.</w:t>
        </w:r>
      </w:ins>
    </w:p>
    <w:p w14:paraId="013D004F" w14:textId="77777777" w:rsidR="003D6BFD" w:rsidRDefault="003D6BFD" w:rsidP="003D6BFD">
      <w:pPr>
        <w:pStyle w:val="Bibliography"/>
        <w:rPr>
          <w:ins w:id="386" w:author="Bahlai, Christine" w:date="2018-06-04T12:47:00Z"/>
        </w:rPr>
        <w:pPrChange w:id="387" w:author="Bahlai, Christine" w:date="2018-06-04T12:47:00Z">
          <w:pPr>
            <w:widowControl w:val="0"/>
            <w:autoSpaceDE w:val="0"/>
            <w:autoSpaceDN w:val="0"/>
            <w:adjustRightInd w:val="0"/>
            <w:spacing w:after="0" w:line="240" w:lineRule="auto"/>
          </w:pPr>
        </w:pPrChange>
      </w:pPr>
      <w:ins w:id="388" w:author="Bahlai, Christine" w:date="2018-06-04T12:47:00Z">
        <w:r>
          <w:rPr>
            <w:b/>
            <w:bCs/>
          </w:rPr>
          <w:t>Powles, S. O. D. S. B.</w:t>
        </w:r>
        <w:r>
          <w:t xml:space="preserve"> </w:t>
        </w:r>
        <w:r>
          <w:rPr>
            <w:b/>
            <w:bCs/>
          </w:rPr>
          <w:t>2010</w:t>
        </w:r>
        <w:r>
          <w:t>. Glyphosate-resistant crops and weeds: now and in the future.</w:t>
        </w:r>
      </w:ins>
    </w:p>
    <w:p w14:paraId="1C41866E" w14:textId="77777777" w:rsidR="003D6BFD" w:rsidRDefault="003D6BFD" w:rsidP="003D6BFD">
      <w:pPr>
        <w:pStyle w:val="Bibliography"/>
        <w:rPr>
          <w:ins w:id="389" w:author="Bahlai, Christine" w:date="2018-06-04T12:47:00Z"/>
        </w:rPr>
        <w:pPrChange w:id="390" w:author="Bahlai, Christine" w:date="2018-06-04T12:47:00Z">
          <w:pPr>
            <w:widowControl w:val="0"/>
            <w:autoSpaceDE w:val="0"/>
            <w:autoSpaceDN w:val="0"/>
            <w:adjustRightInd w:val="0"/>
            <w:spacing w:after="0" w:line="240" w:lineRule="auto"/>
          </w:pPr>
        </w:pPrChange>
      </w:pPr>
      <w:proofErr w:type="spellStart"/>
      <w:ins w:id="391" w:author="Bahlai, Christine" w:date="2018-06-04T12:47:00Z">
        <w:r>
          <w:rPr>
            <w:b/>
            <w:bCs/>
          </w:rPr>
          <w:t>Priyadarshana</w:t>
        </w:r>
        <w:proofErr w:type="spellEnd"/>
        <w:r>
          <w:rPr>
            <w:b/>
            <w:bCs/>
          </w:rPr>
          <w:t xml:space="preserve">, W., and G. </w:t>
        </w:r>
        <w:proofErr w:type="spellStart"/>
        <w:r>
          <w:rPr>
            <w:b/>
            <w:bCs/>
          </w:rPr>
          <w:t>Sofronov</w:t>
        </w:r>
        <w:proofErr w:type="spellEnd"/>
        <w:r>
          <w:t xml:space="preserve">. </w:t>
        </w:r>
        <w:r>
          <w:rPr>
            <w:b/>
            <w:bCs/>
          </w:rPr>
          <w:t>2015</w:t>
        </w:r>
        <w:r>
          <w:t xml:space="preserve">. Multiple break-points detection in array CGH data via the cross-entropy method. IEEE/ACM Transactions on Computational Biology and Bioinformatics (TCBB). </w:t>
        </w:r>
        <w:proofErr w:type="gramStart"/>
        <w:r>
          <w:t>12</w:t>
        </w:r>
        <w:proofErr w:type="gramEnd"/>
        <w:r>
          <w:t>: 487–498.</w:t>
        </w:r>
      </w:ins>
    </w:p>
    <w:p w14:paraId="18CEF87D" w14:textId="77777777" w:rsidR="003D6BFD" w:rsidRDefault="003D6BFD" w:rsidP="003D6BFD">
      <w:pPr>
        <w:pStyle w:val="Bibliography"/>
        <w:rPr>
          <w:ins w:id="392" w:author="Bahlai, Christine" w:date="2018-06-04T12:47:00Z"/>
        </w:rPr>
        <w:pPrChange w:id="393" w:author="Bahlai, Christine" w:date="2018-06-04T12:47:00Z">
          <w:pPr>
            <w:widowControl w:val="0"/>
            <w:autoSpaceDE w:val="0"/>
            <w:autoSpaceDN w:val="0"/>
            <w:adjustRightInd w:val="0"/>
            <w:spacing w:after="0" w:line="240" w:lineRule="auto"/>
          </w:pPr>
        </w:pPrChange>
      </w:pPr>
      <w:proofErr w:type="spellStart"/>
      <w:ins w:id="394" w:author="Bahlai, Christine" w:date="2018-06-04T12:47:00Z">
        <w:r>
          <w:rPr>
            <w:b/>
            <w:bCs/>
          </w:rPr>
          <w:lastRenderedPageBreak/>
          <w:t>Prysby</w:t>
        </w:r>
        <w:proofErr w:type="spellEnd"/>
        <w:r>
          <w:rPr>
            <w:b/>
            <w:bCs/>
          </w:rPr>
          <w:t xml:space="preserve">, M. D., and K. S. </w:t>
        </w:r>
        <w:proofErr w:type="spellStart"/>
        <w:r>
          <w:rPr>
            <w:b/>
            <w:bCs/>
          </w:rPr>
          <w:t>Oberhauser</w:t>
        </w:r>
        <w:proofErr w:type="spellEnd"/>
        <w:r>
          <w:t xml:space="preserve">. </w:t>
        </w:r>
        <w:r>
          <w:rPr>
            <w:b/>
            <w:bCs/>
          </w:rPr>
          <w:t>2004</w:t>
        </w:r>
        <w:r>
          <w:t>. Temporal and geographic variation in monarch densities: citizen scientists document monarch population patterns. The monarch butterfly: Biology and conservation. 9–20.</w:t>
        </w:r>
      </w:ins>
    </w:p>
    <w:p w14:paraId="571FA02C" w14:textId="77777777" w:rsidR="003D6BFD" w:rsidRDefault="003D6BFD" w:rsidP="003D6BFD">
      <w:pPr>
        <w:pStyle w:val="Bibliography"/>
        <w:rPr>
          <w:ins w:id="395" w:author="Bahlai, Christine" w:date="2018-06-04T12:47:00Z"/>
        </w:rPr>
        <w:pPrChange w:id="396" w:author="Bahlai, Christine" w:date="2018-06-04T12:47:00Z">
          <w:pPr>
            <w:widowControl w:val="0"/>
            <w:autoSpaceDE w:val="0"/>
            <w:autoSpaceDN w:val="0"/>
            <w:adjustRightInd w:val="0"/>
            <w:spacing w:after="0" w:line="240" w:lineRule="auto"/>
          </w:pPr>
        </w:pPrChange>
      </w:pPr>
      <w:ins w:id="397" w:author="Bahlai, Christine" w:date="2018-06-04T12:47:00Z">
        <w:r>
          <w:rPr>
            <w:b/>
            <w:bCs/>
          </w:rPr>
          <w:t>R Development Core Team</w:t>
        </w:r>
        <w:r>
          <w:t xml:space="preserve">. </w:t>
        </w:r>
        <w:r>
          <w:rPr>
            <w:b/>
            <w:bCs/>
          </w:rPr>
          <w:t>2017</w:t>
        </w:r>
        <w:r>
          <w:t>. R: A Language and Environment for Statistical Computing 3.3.3. R Foundation for Statistical Computing.</w:t>
        </w:r>
      </w:ins>
    </w:p>
    <w:p w14:paraId="7350A87D" w14:textId="77777777" w:rsidR="003D6BFD" w:rsidRDefault="003D6BFD" w:rsidP="003D6BFD">
      <w:pPr>
        <w:pStyle w:val="Bibliography"/>
        <w:rPr>
          <w:ins w:id="398" w:author="Bahlai, Christine" w:date="2018-06-04T12:47:00Z"/>
        </w:rPr>
        <w:pPrChange w:id="399" w:author="Bahlai, Christine" w:date="2018-06-04T12:47:00Z">
          <w:pPr>
            <w:widowControl w:val="0"/>
            <w:autoSpaceDE w:val="0"/>
            <w:autoSpaceDN w:val="0"/>
            <w:adjustRightInd w:val="0"/>
            <w:spacing w:after="0" w:line="240" w:lineRule="auto"/>
          </w:pPr>
        </w:pPrChange>
      </w:pPr>
      <w:proofErr w:type="spellStart"/>
      <w:ins w:id="400" w:author="Bahlai, Christine" w:date="2018-06-04T12:47:00Z">
        <w:r>
          <w:rPr>
            <w:b/>
            <w:bCs/>
          </w:rPr>
          <w:t>Rhainds</w:t>
        </w:r>
        <w:proofErr w:type="spellEnd"/>
        <w:r>
          <w:rPr>
            <w:b/>
            <w:bCs/>
          </w:rPr>
          <w:t xml:space="preserve">, M., H. J. S. </w:t>
        </w:r>
        <w:proofErr w:type="spellStart"/>
        <w:r>
          <w:rPr>
            <w:b/>
            <w:bCs/>
          </w:rPr>
          <w:t>Yoo</w:t>
        </w:r>
        <w:proofErr w:type="spellEnd"/>
        <w:r>
          <w:rPr>
            <w:b/>
            <w:bCs/>
          </w:rPr>
          <w:t xml:space="preserve">, P. </w:t>
        </w:r>
        <w:proofErr w:type="spellStart"/>
        <w:r>
          <w:rPr>
            <w:b/>
            <w:bCs/>
          </w:rPr>
          <w:t>Kindlmann</w:t>
        </w:r>
        <w:proofErr w:type="spellEnd"/>
        <w:r>
          <w:rPr>
            <w:b/>
            <w:bCs/>
          </w:rPr>
          <w:t xml:space="preserve">, D. </w:t>
        </w:r>
        <w:proofErr w:type="spellStart"/>
        <w:r>
          <w:rPr>
            <w:b/>
            <w:bCs/>
          </w:rPr>
          <w:t>Voegtlin</w:t>
        </w:r>
        <w:proofErr w:type="spellEnd"/>
        <w:r>
          <w:rPr>
            <w:b/>
            <w:bCs/>
          </w:rPr>
          <w:t xml:space="preserve">, D. Castillo, C. Rutledge, C. </w:t>
        </w:r>
        <w:proofErr w:type="spellStart"/>
        <w:r>
          <w:rPr>
            <w:b/>
            <w:bCs/>
          </w:rPr>
          <w:t>Sadof</w:t>
        </w:r>
        <w:proofErr w:type="spellEnd"/>
        <w:r>
          <w:rPr>
            <w:b/>
            <w:bCs/>
          </w:rPr>
          <w:t xml:space="preserve">, S. </w:t>
        </w:r>
        <w:proofErr w:type="spellStart"/>
        <w:r>
          <w:rPr>
            <w:b/>
            <w:bCs/>
          </w:rPr>
          <w:t>Yaninek</w:t>
        </w:r>
        <w:proofErr w:type="spellEnd"/>
        <w:r>
          <w:rPr>
            <w:b/>
            <w:bCs/>
          </w:rPr>
          <w:t>, and R. J. O’Neil</w:t>
        </w:r>
        <w:r>
          <w:t xml:space="preserve">. </w:t>
        </w:r>
        <w:r>
          <w:rPr>
            <w:b/>
            <w:bCs/>
          </w:rPr>
          <w:t>2010</w:t>
        </w:r>
        <w:r>
          <w:t xml:space="preserve">. </w:t>
        </w:r>
        <w:proofErr w:type="gramStart"/>
        <w:r>
          <w:t>Two-</w:t>
        </w:r>
        <w:proofErr w:type="gramEnd"/>
        <w:r>
          <w:t xml:space="preserve">year oscillation cycle in abundance of soybean aphid in Indiana. Agricultural and Forest Entomology. </w:t>
        </w:r>
        <w:proofErr w:type="gramStart"/>
        <w:r>
          <w:t>12</w:t>
        </w:r>
        <w:proofErr w:type="gramEnd"/>
        <w:r>
          <w:t>: 251–257.</w:t>
        </w:r>
      </w:ins>
    </w:p>
    <w:p w14:paraId="785CA62A" w14:textId="77777777" w:rsidR="003D6BFD" w:rsidRDefault="003D6BFD" w:rsidP="003D6BFD">
      <w:pPr>
        <w:pStyle w:val="Bibliography"/>
        <w:rPr>
          <w:ins w:id="401" w:author="Bahlai, Christine" w:date="2018-06-04T12:47:00Z"/>
        </w:rPr>
        <w:pPrChange w:id="402" w:author="Bahlai, Christine" w:date="2018-06-04T12:47:00Z">
          <w:pPr>
            <w:widowControl w:val="0"/>
            <w:autoSpaceDE w:val="0"/>
            <w:autoSpaceDN w:val="0"/>
            <w:adjustRightInd w:val="0"/>
            <w:spacing w:after="0" w:line="240" w:lineRule="auto"/>
          </w:pPr>
        </w:pPrChange>
      </w:pPr>
      <w:ins w:id="403" w:author="Bahlai, Christine" w:date="2018-06-04T12:47:00Z">
        <w:r>
          <w:rPr>
            <w:b/>
            <w:bCs/>
          </w:rPr>
          <w:t>Ricker, W. E.</w:t>
        </w:r>
        <w:r>
          <w:t xml:space="preserve"> </w:t>
        </w:r>
        <w:r>
          <w:rPr>
            <w:b/>
            <w:bCs/>
          </w:rPr>
          <w:t>1954</w:t>
        </w:r>
        <w:r>
          <w:t>. Stock and Recruitment. J. Fish. Res. Bd. Can. 11: 559–623.</w:t>
        </w:r>
      </w:ins>
    </w:p>
    <w:p w14:paraId="155F82AF" w14:textId="77777777" w:rsidR="003D6BFD" w:rsidRDefault="003D6BFD" w:rsidP="003D6BFD">
      <w:pPr>
        <w:pStyle w:val="Bibliography"/>
        <w:rPr>
          <w:ins w:id="404" w:author="Bahlai, Christine" w:date="2018-06-04T12:47:00Z"/>
        </w:rPr>
        <w:pPrChange w:id="405" w:author="Bahlai, Christine" w:date="2018-06-04T12:47:00Z">
          <w:pPr>
            <w:widowControl w:val="0"/>
            <w:autoSpaceDE w:val="0"/>
            <w:autoSpaceDN w:val="0"/>
            <w:adjustRightInd w:val="0"/>
            <w:spacing w:after="0" w:line="240" w:lineRule="auto"/>
          </w:pPr>
        </w:pPrChange>
      </w:pPr>
      <w:ins w:id="406" w:author="Bahlai, Christine" w:date="2018-06-04T12:47:00Z">
        <w:r>
          <w:rPr>
            <w:b/>
            <w:bCs/>
          </w:rPr>
          <w:t xml:space="preserve">Saunders, S. P., L. </w:t>
        </w:r>
        <w:proofErr w:type="spellStart"/>
        <w:r>
          <w:rPr>
            <w:b/>
            <w:bCs/>
          </w:rPr>
          <w:t>Ries</w:t>
        </w:r>
        <w:proofErr w:type="spellEnd"/>
        <w:r>
          <w:rPr>
            <w:b/>
            <w:bCs/>
          </w:rPr>
          <w:t xml:space="preserve">, K. S. </w:t>
        </w:r>
        <w:proofErr w:type="spellStart"/>
        <w:r>
          <w:rPr>
            <w:b/>
            <w:bCs/>
          </w:rPr>
          <w:t>Oberhauser</w:t>
        </w:r>
        <w:proofErr w:type="spellEnd"/>
        <w:r>
          <w:rPr>
            <w:b/>
            <w:bCs/>
          </w:rPr>
          <w:t xml:space="preserve">, W. E. </w:t>
        </w:r>
        <w:proofErr w:type="spellStart"/>
        <w:r>
          <w:rPr>
            <w:b/>
            <w:bCs/>
          </w:rPr>
          <w:t>Thogmartin</w:t>
        </w:r>
        <w:proofErr w:type="spellEnd"/>
        <w:r>
          <w:rPr>
            <w:b/>
            <w:bCs/>
          </w:rPr>
          <w:t>, and E. F. Zipkin</w:t>
        </w:r>
        <w:r>
          <w:t xml:space="preserve">. </w:t>
        </w:r>
        <w:r>
          <w:rPr>
            <w:b/>
            <w:bCs/>
          </w:rPr>
          <w:t>2017</w:t>
        </w:r>
        <w:r>
          <w:t xml:space="preserve">.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xml:space="preserve">. </w:t>
        </w:r>
        <w:proofErr w:type="gramStart"/>
        <w:r>
          <w:t>n/a-n/a</w:t>
        </w:r>
        <w:proofErr w:type="gramEnd"/>
        <w:r>
          <w:t>.</w:t>
        </w:r>
      </w:ins>
    </w:p>
    <w:p w14:paraId="0C253CEF" w14:textId="77777777" w:rsidR="003D6BFD" w:rsidRDefault="003D6BFD" w:rsidP="003D6BFD">
      <w:pPr>
        <w:pStyle w:val="Bibliography"/>
        <w:rPr>
          <w:ins w:id="407" w:author="Bahlai, Christine" w:date="2018-06-04T12:47:00Z"/>
        </w:rPr>
        <w:pPrChange w:id="408" w:author="Bahlai, Christine" w:date="2018-06-04T12:47:00Z">
          <w:pPr>
            <w:widowControl w:val="0"/>
            <w:autoSpaceDE w:val="0"/>
            <w:autoSpaceDN w:val="0"/>
            <w:adjustRightInd w:val="0"/>
            <w:spacing w:after="0" w:line="240" w:lineRule="auto"/>
          </w:pPr>
        </w:pPrChange>
      </w:pPr>
      <w:proofErr w:type="gramStart"/>
      <w:ins w:id="409" w:author="Bahlai, Christine" w:date="2018-06-04T12:47:00Z">
        <w:r>
          <w:rPr>
            <w:b/>
            <w:bCs/>
          </w:rPr>
          <w:t xml:space="preserve">Sutherland, W. J., R. P. </w:t>
        </w:r>
        <w:proofErr w:type="spellStart"/>
        <w:r>
          <w:rPr>
            <w:b/>
            <w:bCs/>
          </w:rPr>
          <w:t>Freckleton</w:t>
        </w:r>
        <w:proofErr w:type="spellEnd"/>
        <w:r>
          <w:rPr>
            <w:b/>
            <w:bCs/>
          </w:rPr>
          <w:t xml:space="preserve">, H. C. J. </w:t>
        </w:r>
        <w:proofErr w:type="spellStart"/>
        <w:r>
          <w:rPr>
            <w:b/>
            <w:bCs/>
          </w:rPr>
          <w:t>Godfray</w:t>
        </w:r>
        <w:proofErr w:type="spellEnd"/>
        <w:r>
          <w:rPr>
            <w:b/>
            <w:bCs/>
          </w:rPr>
          <w:t xml:space="preserve">, S. R. </w:t>
        </w:r>
        <w:proofErr w:type="spellStart"/>
        <w:r>
          <w:rPr>
            <w:b/>
            <w:bCs/>
          </w:rPr>
          <w:t>Beissinger</w:t>
        </w:r>
        <w:proofErr w:type="spellEnd"/>
        <w:r>
          <w:rPr>
            <w:b/>
            <w:bCs/>
          </w:rPr>
          <w:t xml:space="preserve">, T. Benton, D. D. Cameron, Y. Carmel, D. A. </w:t>
        </w:r>
        <w:proofErr w:type="spellStart"/>
        <w:r>
          <w:rPr>
            <w:b/>
            <w:bCs/>
          </w:rPr>
          <w:t>Coomes</w:t>
        </w:r>
        <w:proofErr w:type="spellEnd"/>
        <w:r>
          <w:rPr>
            <w:b/>
            <w:bCs/>
          </w:rPr>
          <w:t xml:space="preserve">, T. Coulson, M. C. Emmerson, R. S. Hails, G. C. Hays, D. J. Hodgson, M. J. Hutchings, D. Johnson, J. P. G. Jones, M. J. Keeling, H. </w:t>
        </w:r>
        <w:proofErr w:type="spellStart"/>
        <w:r>
          <w:rPr>
            <w:b/>
            <w:bCs/>
          </w:rPr>
          <w:t>Kokko</w:t>
        </w:r>
        <w:proofErr w:type="spellEnd"/>
        <w:r>
          <w:rPr>
            <w:b/>
            <w:bCs/>
          </w:rPr>
          <w:t xml:space="preserve">, W. E. </w:t>
        </w:r>
        <w:proofErr w:type="spellStart"/>
        <w:r>
          <w:rPr>
            <w:b/>
            <w:bCs/>
          </w:rPr>
          <w:t>Kunin</w:t>
        </w:r>
        <w:proofErr w:type="spellEnd"/>
        <w:r>
          <w:rPr>
            <w:b/>
            <w:bCs/>
          </w:rPr>
          <w:t xml:space="preserve">, X. </w:t>
        </w:r>
        <w:proofErr w:type="spellStart"/>
        <w:r>
          <w:rPr>
            <w:b/>
            <w:bCs/>
          </w:rPr>
          <w:t>Lambin</w:t>
        </w:r>
        <w:proofErr w:type="spellEnd"/>
        <w:r>
          <w:rPr>
            <w:b/>
            <w:bCs/>
          </w:rPr>
          <w:t xml:space="preserve">, O. T. Lewis, Y. </w:t>
        </w:r>
        <w:proofErr w:type="spellStart"/>
        <w:r>
          <w:rPr>
            <w:b/>
            <w:bCs/>
          </w:rPr>
          <w:t>Malhi</w:t>
        </w:r>
        <w:proofErr w:type="spellEnd"/>
        <w:r>
          <w:rPr>
            <w:b/>
            <w:bCs/>
          </w:rPr>
          <w:t xml:space="preserve">, N. </w:t>
        </w:r>
        <w:proofErr w:type="spellStart"/>
        <w:r>
          <w:rPr>
            <w:b/>
            <w:bCs/>
          </w:rPr>
          <w:t>Mieszkowska</w:t>
        </w:r>
        <w:proofErr w:type="spellEnd"/>
        <w:r>
          <w:rPr>
            <w:b/>
            <w:bCs/>
          </w:rPr>
          <w:t>, E. J. Milner-</w:t>
        </w:r>
        <w:proofErr w:type="spellStart"/>
        <w:r>
          <w:rPr>
            <w:b/>
            <w:bCs/>
          </w:rPr>
          <w:t>Gulland</w:t>
        </w:r>
        <w:proofErr w:type="spellEnd"/>
        <w:r>
          <w:rPr>
            <w:b/>
            <w:bCs/>
          </w:rPr>
          <w:t xml:space="preserve">, K. Norris, A. B. Phillimore, D. W. Purves, J. M. Reid, D. C. </w:t>
        </w:r>
        <w:proofErr w:type="spellStart"/>
        <w:r>
          <w:rPr>
            <w:b/>
            <w:bCs/>
          </w:rPr>
          <w:t>Reuman</w:t>
        </w:r>
        <w:proofErr w:type="spellEnd"/>
        <w:r>
          <w:rPr>
            <w:b/>
            <w:bCs/>
          </w:rPr>
          <w:t xml:space="preserve">, K. Thompson, J. M. J. Travis, L. A. Turnbull, D. A. Wardle, and T. </w:t>
        </w:r>
        <w:proofErr w:type="spellStart"/>
        <w:r>
          <w:rPr>
            <w:b/>
            <w:bCs/>
          </w:rPr>
          <w:t>Wiegand</w:t>
        </w:r>
        <w:proofErr w:type="spellEnd"/>
        <w:r>
          <w:t>.</w:t>
        </w:r>
        <w:proofErr w:type="gramEnd"/>
        <w:r>
          <w:t xml:space="preserve"> </w:t>
        </w:r>
        <w:r>
          <w:rPr>
            <w:b/>
            <w:bCs/>
          </w:rPr>
          <w:t>2013</w:t>
        </w:r>
        <w:r>
          <w:t>. Identification of 100 fundamental ecological questions. J Ecol. 101: 58–67.</w:t>
        </w:r>
      </w:ins>
    </w:p>
    <w:p w14:paraId="0B9F49A3" w14:textId="77777777" w:rsidR="003D6BFD" w:rsidRDefault="003D6BFD" w:rsidP="003D6BFD">
      <w:pPr>
        <w:pStyle w:val="Bibliography"/>
        <w:rPr>
          <w:ins w:id="410" w:author="Bahlai, Christine" w:date="2018-06-04T12:47:00Z"/>
        </w:rPr>
        <w:pPrChange w:id="411" w:author="Bahlai, Christine" w:date="2018-06-04T12:47:00Z">
          <w:pPr>
            <w:widowControl w:val="0"/>
            <w:autoSpaceDE w:val="0"/>
            <w:autoSpaceDN w:val="0"/>
            <w:adjustRightInd w:val="0"/>
            <w:spacing w:after="0" w:line="240" w:lineRule="auto"/>
          </w:pPr>
        </w:pPrChange>
      </w:pPr>
      <w:proofErr w:type="spellStart"/>
      <w:ins w:id="412" w:author="Bahlai, Christine" w:date="2018-06-04T12:47:00Z">
        <w:r>
          <w:rPr>
            <w:b/>
            <w:bCs/>
          </w:rPr>
          <w:t>Turchin</w:t>
        </w:r>
        <w:proofErr w:type="spellEnd"/>
        <w:r>
          <w:rPr>
            <w:b/>
            <w:bCs/>
          </w:rPr>
          <w:t>, P.</w:t>
        </w:r>
        <w:r>
          <w:t xml:space="preserve"> </w:t>
        </w:r>
        <w:r>
          <w:rPr>
            <w:b/>
            <w:bCs/>
          </w:rPr>
          <w:t>2003</w:t>
        </w:r>
        <w:r>
          <w:t>. Complex population dynamics: a theoretical/empirical synthesis. Princeton University Press.</w:t>
        </w:r>
      </w:ins>
    </w:p>
    <w:p w14:paraId="78D89727" w14:textId="77777777" w:rsidR="003D6BFD" w:rsidRDefault="003D6BFD" w:rsidP="003D6BFD">
      <w:pPr>
        <w:pStyle w:val="Bibliography"/>
        <w:rPr>
          <w:ins w:id="413" w:author="Bahlai, Christine" w:date="2018-06-04T12:47:00Z"/>
        </w:rPr>
        <w:pPrChange w:id="414" w:author="Bahlai, Christine" w:date="2018-06-04T12:47:00Z">
          <w:pPr>
            <w:widowControl w:val="0"/>
            <w:autoSpaceDE w:val="0"/>
            <w:autoSpaceDN w:val="0"/>
            <w:adjustRightInd w:val="0"/>
            <w:spacing w:after="0" w:line="240" w:lineRule="auto"/>
          </w:pPr>
        </w:pPrChange>
      </w:pPr>
      <w:ins w:id="415" w:author="Bahlai, Christine" w:date="2018-06-04T12:47:00Z">
        <w:r>
          <w:rPr>
            <w:b/>
            <w:bCs/>
          </w:rPr>
          <w:t>Urquhart, F. A., and N. R. Urquhart</w:t>
        </w:r>
        <w:r>
          <w:t xml:space="preserve">. </w:t>
        </w:r>
        <w:r>
          <w:rPr>
            <w:b/>
            <w:bCs/>
          </w:rPr>
          <w:t>1978</w:t>
        </w:r>
        <w:r>
          <w:t>.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56: 1759–1764.</w:t>
        </w:r>
      </w:ins>
    </w:p>
    <w:p w14:paraId="282BA210" w14:textId="77777777" w:rsidR="003D6BFD" w:rsidRDefault="003D6BFD" w:rsidP="003D6BFD">
      <w:pPr>
        <w:pStyle w:val="Bibliography"/>
        <w:rPr>
          <w:ins w:id="416" w:author="Bahlai, Christine" w:date="2018-06-04T12:47:00Z"/>
        </w:rPr>
        <w:pPrChange w:id="417" w:author="Bahlai, Christine" w:date="2018-06-04T12:47:00Z">
          <w:pPr>
            <w:widowControl w:val="0"/>
            <w:autoSpaceDE w:val="0"/>
            <w:autoSpaceDN w:val="0"/>
            <w:adjustRightInd w:val="0"/>
            <w:spacing w:after="0" w:line="240" w:lineRule="auto"/>
          </w:pPr>
        </w:pPrChange>
      </w:pPr>
      <w:ins w:id="418" w:author="Bahlai, Christine" w:date="2018-06-04T12:47:00Z">
        <w:r>
          <w:rPr>
            <w:b/>
            <w:bCs/>
          </w:rPr>
          <w:t>Vidal, O., J. Lopez-Garcia, and E. Rendon-Salinas</w:t>
        </w:r>
        <w:r>
          <w:t xml:space="preserve">. </w:t>
        </w:r>
        <w:r>
          <w:rPr>
            <w:b/>
            <w:bCs/>
          </w:rPr>
          <w:t>2014</w:t>
        </w:r>
        <w:r>
          <w:t xml:space="preserve">. Trends in Deforestation and Forest Degradation after a Decade of Monitoring in the Monarch Butterfly Biosphere Reserve in Mexico. Conservation Biology. </w:t>
        </w:r>
        <w:proofErr w:type="gramStart"/>
        <w:r>
          <w:t>28</w:t>
        </w:r>
        <w:proofErr w:type="gramEnd"/>
        <w:r>
          <w:t>: 177–186.</w:t>
        </w:r>
      </w:ins>
    </w:p>
    <w:p w14:paraId="2CF5130F" w14:textId="77777777" w:rsidR="003D6BFD" w:rsidRDefault="003D6BFD" w:rsidP="003D6BFD">
      <w:pPr>
        <w:pStyle w:val="Bibliography"/>
        <w:rPr>
          <w:ins w:id="419" w:author="Bahlai, Christine" w:date="2018-06-04T12:47:00Z"/>
        </w:rPr>
        <w:pPrChange w:id="420" w:author="Bahlai, Christine" w:date="2018-06-04T12:47:00Z">
          <w:pPr>
            <w:widowControl w:val="0"/>
            <w:autoSpaceDE w:val="0"/>
            <w:autoSpaceDN w:val="0"/>
            <w:adjustRightInd w:val="0"/>
            <w:spacing w:after="0" w:line="240" w:lineRule="auto"/>
          </w:pPr>
        </w:pPrChange>
      </w:pPr>
      <w:ins w:id="421" w:author="Bahlai, Christine" w:date="2018-06-04T12:47:00Z">
        <w:r>
          <w:rPr>
            <w:b/>
            <w:bCs/>
          </w:rPr>
          <w:t xml:space="preserve">Vidal, O., and E. </w:t>
        </w:r>
        <w:proofErr w:type="spellStart"/>
        <w:r>
          <w:rPr>
            <w:b/>
            <w:bCs/>
          </w:rPr>
          <w:t>Rendón</w:t>
        </w:r>
        <w:proofErr w:type="spellEnd"/>
        <w:r>
          <w:rPr>
            <w:b/>
            <w:bCs/>
          </w:rPr>
          <w:t>-Salinas</w:t>
        </w:r>
        <w:r>
          <w:t xml:space="preserve">. </w:t>
        </w:r>
        <w:r>
          <w:rPr>
            <w:b/>
            <w:bCs/>
          </w:rPr>
          <w:t>2014</w:t>
        </w:r>
        <w:r>
          <w:t xml:space="preserve">. Dynamics and trends of overwintering colonies of the monarch butterfly in Mexico. Biological Conservation. </w:t>
        </w:r>
        <w:proofErr w:type="gramStart"/>
        <w:r>
          <w:t>180</w:t>
        </w:r>
        <w:proofErr w:type="gramEnd"/>
        <w:r>
          <w:t>: 165–175.</w:t>
        </w:r>
      </w:ins>
    </w:p>
    <w:p w14:paraId="50E8F8B8" w14:textId="77777777" w:rsidR="003D6BFD" w:rsidRDefault="003D6BFD" w:rsidP="003D6BFD">
      <w:pPr>
        <w:pStyle w:val="Bibliography"/>
        <w:rPr>
          <w:ins w:id="422" w:author="Bahlai, Christine" w:date="2018-06-04T12:47:00Z"/>
        </w:rPr>
        <w:pPrChange w:id="423" w:author="Bahlai, Christine" w:date="2018-06-04T12:47:00Z">
          <w:pPr>
            <w:widowControl w:val="0"/>
            <w:autoSpaceDE w:val="0"/>
            <w:autoSpaceDN w:val="0"/>
            <w:adjustRightInd w:val="0"/>
            <w:spacing w:after="0" w:line="240" w:lineRule="auto"/>
          </w:pPr>
        </w:pPrChange>
      </w:pPr>
      <w:proofErr w:type="spellStart"/>
      <w:ins w:id="424" w:author="Bahlai, Christine" w:date="2018-06-04T12:47:00Z">
        <w:r>
          <w:rPr>
            <w:b/>
            <w:bCs/>
          </w:rPr>
          <w:t>Wassenaar</w:t>
        </w:r>
        <w:proofErr w:type="spellEnd"/>
        <w:r>
          <w:rPr>
            <w:b/>
            <w:bCs/>
          </w:rPr>
          <w:t>, L. I., and K. A. Hobson</w:t>
        </w:r>
        <w:r>
          <w:t xml:space="preserve">. </w:t>
        </w:r>
        <w:r>
          <w:rPr>
            <w:b/>
            <w:bCs/>
          </w:rPr>
          <w:t>1998</w:t>
        </w:r>
        <w:r>
          <w:t xml:space="preserve">. Natal origins of migratory monarch butterflies at wintering colonies in Mexico: New isotopic evidence. Proceedings of the National Academy of Sciences. </w:t>
        </w:r>
        <w:proofErr w:type="gramStart"/>
        <w:r>
          <w:t>95</w:t>
        </w:r>
        <w:proofErr w:type="gramEnd"/>
        <w:r>
          <w:t>: 15436–15439.</w:t>
        </w:r>
      </w:ins>
    </w:p>
    <w:p w14:paraId="149A959F" w14:textId="77777777" w:rsidR="003D6BFD" w:rsidRDefault="003D6BFD" w:rsidP="003D6BFD">
      <w:pPr>
        <w:pStyle w:val="Bibliography"/>
        <w:rPr>
          <w:ins w:id="425" w:author="Bahlai, Christine" w:date="2018-06-04T12:47:00Z"/>
        </w:rPr>
        <w:pPrChange w:id="426" w:author="Bahlai, Christine" w:date="2018-06-04T12:47:00Z">
          <w:pPr>
            <w:widowControl w:val="0"/>
            <w:autoSpaceDE w:val="0"/>
            <w:autoSpaceDN w:val="0"/>
            <w:adjustRightInd w:val="0"/>
            <w:spacing w:after="0" w:line="240" w:lineRule="auto"/>
          </w:pPr>
        </w:pPrChange>
      </w:pPr>
      <w:proofErr w:type="spellStart"/>
      <w:ins w:id="427" w:author="Bahlai, Christine" w:date="2018-06-04T12:47:00Z">
        <w:r>
          <w:rPr>
            <w:b/>
            <w:bCs/>
          </w:rPr>
          <w:t>Weimerskirch</w:t>
        </w:r>
        <w:proofErr w:type="spellEnd"/>
        <w:r>
          <w:rPr>
            <w:b/>
            <w:bCs/>
          </w:rPr>
          <w:t xml:space="preserve">, H., P. </w:t>
        </w:r>
        <w:proofErr w:type="spellStart"/>
        <w:r>
          <w:rPr>
            <w:b/>
            <w:bCs/>
          </w:rPr>
          <w:t>Inchausti</w:t>
        </w:r>
        <w:proofErr w:type="spellEnd"/>
        <w:r>
          <w:rPr>
            <w:b/>
            <w:bCs/>
          </w:rPr>
          <w:t xml:space="preserve">, C. </w:t>
        </w:r>
        <w:proofErr w:type="spellStart"/>
        <w:r>
          <w:rPr>
            <w:b/>
            <w:bCs/>
          </w:rPr>
          <w:t>Guinet</w:t>
        </w:r>
        <w:proofErr w:type="spellEnd"/>
        <w:r>
          <w:rPr>
            <w:b/>
            <w:bCs/>
          </w:rPr>
          <w:t xml:space="preserve">, and C. </w:t>
        </w:r>
        <w:proofErr w:type="spellStart"/>
        <w:r>
          <w:rPr>
            <w:b/>
            <w:bCs/>
          </w:rPr>
          <w:t>Barbraud</w:t>
        </w:r>
        <w:proofErr w:type="spellEnd"/>
        <w:r>
          <w:t xml:space="preserve">. </w:t>
        </w:r>
        <w:r>
          <w:rPr>
            <w:b/>
            <w:bCs/>
          </w:rPr>
          <w:t>2003</w:t>
        </w:r>
        <w:r>
          <w:t xml:space="preserve">. Trends in bird and seal populations as indicators of a system shift in the Southern Ocean. Antarctic Science. </w:t>
        </w:r>
        <w:proofErr w:type="gramStart"/>
        <w:r>
          <w:t>15</w:t>
        </w:r>
        <w:proofErr w:type="gramEnd"/>
        <w:r>
          <w:t>: 249–256.</w:t>
        </w:r>
      </w:ins>
    </w:p>
    <w:p w14:paraId="096AA206" w14:textId="77777777" w:rsidR="003D6BFD" w:rsidRDefault="003D6BFD" w:rsidP="003D6BFD">
      <w:pPr>
        <w:pStyle w:val="Bibliography"/>
        <w:rPr>
          <w:ins w:id="428" w:author="Bahlai, Christine" w:date="2018-06-04T12:47:00Z"/>
        </w:rPr>
        <w:pPrChange w:id="429" w:author="Bahlai, Christine" w:date="2018-06-04T12:47:00Z">
          <w:pPr>
            <w:widowControl w:val="0"/>
            <w:autoSpaceDE w:val="0"/>
            <w:autoSpaceDN w:val="0"/>
            <w:adjustRightInd w:val="0"/>
            <w:spacing w:after="0" w:line="240" w:lineRule="auto"/>
          </w:pPr>
        </w:pPrChange>
      </w:pPr>
      <w:proofErr w:type="spellStart"/>
      <w:ins w:id="430" w:author="Bahlai, Christine" w:date="2018-06-04T12:47:00Z">
        <w:r>
          <w:rPr>
            <w:b/>
            <w:bCs/>
          </w:rPr>
          <w:t>Zalucki</w:t>
        </w:r>
        <w:proofErr w:type="spellEnd"/>
        <w:r>
          <w:rPr>
            <w:b/>
            <w:bCs/>
          </w:rPr>
          <w:t xml:space="preserve">, M. P., L. P. Brower, S. B. Malcolm, and B. H. </w:t>
        </w:r>
        <w:proofErr w:type="spellStart"/>
        <w:r>
          <w:rPr>
            <w:b/>
            <w:bCs/>
          </w:rPr>
          <w:t>Slager</w:t>
        </w:r>
        <w:proofErr w:type="spellEnd"/>
        <w:r>
          <w:t xml:space="preserve">. </w:t>
        </w:r>
        <w:r>
          <w:rPr>
            <w:b/>
            <w:bCs/>
          </w:rPr>
          <w:t>2015</w:t>
        </w:r>
        <w:r>
          <w:t>. Estimating the climate signal in monarch population decline. Monarchs in a changing world. Biology and conservation of an iconic butterfly.</w:t>
        </w:r>
      </w:ins>
    </w:p>
    <w:p w14:paraId="5AD66891" w14:textId="77777777" w:rsidR="003D6BFD" w:rsidRDefault="003D6BFD" w:rsidP="003D6BFD">
      <w:pPr>
        <w:pStyle w:val="Bibliography"/>
        <w:rPr>
          <w:ins w:id="431" w:author="Bahlai, Christine" w:date="2018-06-04T12:47:00Z"/>
        </w:rPr>
        <w:pPrChange w:id="432" w:author="Bahlai, Christine" w:date="2018-06-04T12:47:00Z">
          <w:pPr>
            <w:widowControl w:val="0"/>
            <w:autoSpaceDE w:val="0"/>
            <w:autoSpaceDN w:val="0"/>
            <w:adjustRightInd w:val="0"/>
            <w:spacing w:after="0" w:line="240" w:lineRule="auto"/>
          </w:pPr>
        </w:pPrChange>
      </w:pPr>
      <w:proofErr w:type="spellStart"/>
      <w:ins w:id="433" w:author="Bahlai, Christine" w:date="2018-06-04T12:47:00Z">
        <w:r>
          <w:rPr>
            <w:b/>
            <w:bCs/>
          </w:rPr>
          <w:t>Zaya</w:t>
        </w:r>
        <w:proofErr w:type="spellEnd"/>
        <w:r>
          <w:rPr>
            <w:b/>
            <w:bCs/>
          </w:rPr>
          <w:t xml:space="preserve">, D. N., I. S. </w:t>
        </w:r>
        <w:proofErr w:type="spellStart"/>
        <w:r>
          <w:rPr>
            <w:b/>
            <w:bCs/>
          </w:rPr>
          <w:t>Pearse</w:t>
        </w:r>
        <w:proofErr w:type="spellEnd"/>
        <w:r>
          <w:rPr>
            <w:b/>
            <w:bCs/>
          </w:rPr>
          <w:t xml:space="preserve">, and G. </w:t>
        </w:r>
        <w:proofErr w:type="spellStart"/>
        <w:r>
          <w:rPr>
            <w:b/>
            <w:bCs/>
          </w:rPr>
          <w:t>Spyreas</w:t>
        </w:r>
        <w:proofErr w:type="spellEnd"/>
        <w:r>
          <w:t xml:space="preserve">. </w:t>
        </w:r>
        <w:r>
          <w:rPr>
            <w:b/>
            <w:bCs/>
          </w:rPr>
          <w:t>2017</w:t>
        </w:r>
        <w:r>
          <w:t xml:space="preserve">. Long-Term Trends in Midwestern Milkweed Abundances and Their Relevance to Monarch Butterfly Declines. </w:t>
        </w:r>
        <w:proofErr w:type="spellStart"/>
        <w:r>
          <w:t>BioScience</w:t>
        </w:r>
        <w:proofErr w:type="spellEnd"/>
        <w:r>
          <w:t xml:space="preserve">. </w:t>
        </w:r>
        <w:proofErr w:type="gramStart"/>
        <w:r>
          <w:t>67</w:t>
        </w:r>
        <w:proofErr w:type="gramEnd"/>
        <w:r>
          <w:t>: 343–356.</w:t>
        </w:r>
      </w:ins>
    </w:p>
    <w:p w14:paraId="6E7658D7" w14:textId="77777777" w:rsidR="003D6BFD" w:rsidRDefault="003D6BFD" w:rsidP="003D6BFD">
      <w:pPr>
        <w:pStyle w:val="Bibliography"/>
        <w:rPr>
          <w:ins w:id="434" w:author="Bahlai, Christine" w:date="2018-06-04T12:47:00Z"/>
        </w:rPr>
        <w:pPrChange w:id="435" w:author="Bahlai, Christine" w:date="2018-06-04T12:47:00Z">
          <w:pPr>
            <w:widowControl w:val="0"/>
            <w:autoSpaceDE w:val="0"/>
            <w:autoSpaceDN w:val="0"/>
            <w:adjustRightInd w:val="0"/>
            <w:spacing w:after="0" w:line="240" w:lineRule="auto"/>
          </w:pPr>
        </w:pPrChange>
      </w:pPr>
      <w:proofErr w:type="spellStart"/>
      <w:ins w:id="436" w:author="Bahlai, Christine" w:date="2018-06-04T12:47:00Z">
        <w:r>
          <w:rPr>
            <w:b/>
            <w:bCs/>
          </w:rPr>
          <w:t>Zeileis</w:t>
        </w:r>
        <w:proofErr w:type="spellEnd"/>
        <w:r>
          <w:rPr>
            <w:b/>
            <w:bCs/>
          </w:rPr>
          <w:t xml:space="preserve">, A., F. </w:t>
        </w:r>
        <w:proofErr w:type="spellStart"/>
        <w:r>
          <w:rPr>
            <w:b/>
            <w:bCs/>
          </w:rPr>
          <w:t>Leisch</w:t>
        </w:r>
        <w:proofErr w:type="spellEnd"/>
        <w:r>
          <w:rPr>
            <w:b/>
            <w:bCs/>
          </w:rPr>
          <w:t xml:space="preserve">, K. </w:t>
        </w:r>
        <w:proofErr w:type="spellStart"/>
        <w:r>
          <w:rPr>
            <w:b/>
            <w:bCs/>
          </w:rPr>
          <w:t>Hornik</w:t>
        </w:r>
        <w:proofErr w:type="spellEnd"/>
        <w:r>
          <w:rPr>
            <w:b/>
            <w:bCs/>
          </w:rPr>
          <w:t xml:space="preserve">, and C. </w:t>
        </w:r>
        <w:proofErr w:type="spellStart"/>
        <w:r>
          <w:rPr>
            <w:b/>
            <w:bCs/>
          </w:rPr>
          <w:t>Kleiber</w:t>
        </w:r>
        <w:proofErr w:type="spellEnd"/>
        <w:r>
          <w:t xml:space="preserve">. </w:t>
        </w:r>
        <w:r>
          <w:rPr>
            <w:b/>
            <w:bCs/>
          </w:rPr>
          <w:t>2001</w:t>
        </w:r>
        <w:r>
          <w:t xml:space="preserve">. </w:t>
        </w:r>
        <w:proofErr w:type="spellStart"/>
        <w:proofErr w:type="gramStart"/>
        <w:r>
          <w:t>strucchange</w:t>
        </w:r>
        <w:proofErr w:type="spellEnd"/>
        <w:proofErr w:type="gramEnd"/>
        <w:r>
          <w:t>. An R package for testing for structural change in linear regression models.</w:t>
        </w:r>
      </w:ins>
    </w:p>
    <w:p w14:paraId="4D3B2BF6" w14:textId="77777777" w:rsidR="003D6BFD" w:rsidRDefault="003D6BFD" w:rsidP="003D6BFD">
      <w:pPr>
        <w:pStyle w:val="Bibliography"/>
        <w:rPr>
          <w:ins w:id="437" w:author="Bahlai, Christine" w:date="2018-06-04T12:47:00Z"/>
        </w:rPr>
        <w:pPrChange w:id="438" w:author="Bahlai, Christine" w:date="2018-06-04T12:47:00Z">
          <w:pPr>
            <w:widowControl w:val="0"/>
            <w:autoSpaceDE w:val="0"/>
            <w:autoSpaceDN w:val="0"/>
            <w:adjustRightInd w:val="0"/>
            <w:spacing w:after="0" w:line="240" w:lineRule="auto"/>
          </w:pPr>
        </w:pPrChange>
      </w:pPr>
      <w:ins w:id="439" w:author="Bahlai, Christine" w:date="2018-06-04T12:47:00Z">
        <w:r>
          <w:rPr>
            <w:b/>
            <w:bCs/>
          </w:rPr>
          <w:t>Zipkin, E. F., C. E. Kraft, E. G. Cooch, and P. J. Sullivan</w:t>
        </w:r>
        <w:r>
          <w:t xml:space="preserve">. </w:t>
        </w:r>
        <w:r>
          <w:rPr>
            <w:b/>
            <w:bCs/>
          </w:rPr>
          <w:t>2009</w:t>
        </w:r>
        <w:r>
          <w:t xml:space="preserve">. When can efforts to control nuisance and invasive species backfire? Ecological Applications. </w:t>
        </w:r>
        <w:proofErr w:type="gramStart"/>
        <w:r>
          <w:t>19</w:t>
        </w:r>
        <w:proofErr w:type="gramEnd"/>
        <w:r>
          <w:t>: 1585–1595.</w:t>
        </w:r>
      </w:ins>
    </w:p>
    <w:p w14:paraId="72125FF2" w14:textId="77777777" w:rsidR="003D6BFD" w:rsidRDefault="003D6BFD" w:rsidP="003D6BFD">
      <w:pPr>
        <w:pStyle w:val="Bibliography"/>
        <w:rPr>
          <w:ins w:id="440" w:author="Bahlai, Christine" w:date="2018-06-04T12:47:00Z"/>
        </w:rPr>
        <w:pPrChange w:id="441" w:author="Bahlai, Christine" w:date="2018-06-04T12:47:00Z">
          <w:pPr>
            <w:widowControl w:val="0"/>
            <w:autoSpaceDE w:val="0"/>
            <w:autoSpaceDN w:val="0"/>
            <w:adjustRightInd w:val="0"/>
            <w:spacing w:after="0" w:line="240" w:lineRule="auto"/>
          </w:pPr>
        </w:pPrChange>
      </w:pPr>
      <w:ins w:id="442" w:author="Bahlai, Christine" w:date="2018-06-04T12:47:00Z">
        <w:r>
          <w:rPr>
            <w:b/>
            <w:bCs/>
          </w:rPr>
          <w:t xml:space="preserve">Zipkin, E. F., L. </w:t>
        </w:r>
        <w:proofErr w:type="spellStart"/>
        <w:r>
          <w:rPr>
            <w:b/>
            <w:bCs/>
          </w:rPr>
          <w:t>Ries</w:t>
        </w:r>
        <w:proofErr w:type="spellEnd"/>
        <w:r>
          <w:rPr>
            <w:b/>
            <w:bCs/>
          </w:rPr>
          <w:t xml:space="preserve">, R. Reeves, J. </w:t>
        </w:r>
        <w:proofErr w:type="spellStart"/>
        <w:r>
          <w:rPr>
            <w:b/>
            <w:bCs/>
          </w:rPr>
          <w:t>Regetz</w:t>
        </w:r>
        <w:proofErr w:type="spellEnd"/>
        <w:r>
          <w:rPr>
            <w:b/>
            <w:bCs/>
          </w:rPr>
          <w:t xml:space="preserve">, and K. S. </w:t>
        </w:r>
        <w:proofErr w:type="spellStart"/>
        <w:r>
          <w:rPr>
            <w:b/>
            <w:bCs/>
          </w:rPr>
          <w:t>Oberhauser</w:t>
        </w:r>
        <w:proofErr w:type="spellEnd"/>
        <w:r>
          <w:t xml:space="preserve">. </w:t>
        </w:r>
        <w:r>
          <w:rPr>
            <w:b/>
            <w:bCs/>
          </w:rPr>
          <w:t>2012</w:t>
        </w:r>
        <w:r>
          <w:t>. Tracking climate impacts on the migratory monarch butterfly. Glob Change Biol. 18: 3039–3049.</w:t>
        </w:r>
      </w:ins>
    </w:p>
    <w:p w14:paraId="12B47028" w14:textId="45F7B01D" w:rsidR="00493C01" w:rsidRPr="00042E44" w:rsidDel="003D6BFD" w:rsidRDefault="00493C01" w:rsidP="00493C01">
      <w:pPr>
        <w:pStyle w:val="Bibliography"/>
        <w:rPr>
          <w:del w:id="443" w:author="Bahlai, Christine" w:date="2018-06-04T12:47:00Z"/>
          <w:rFonts w:ascii="Calibri" w:hAnsi="Calibri" w:cs="Calibri"/>
        </w:rPr>
      </w:pPr>
      <w:del w:id="444" w:author="Bahlai, Christine" w:date="2018-06-04T12:47:00Z">
        <w:r w:rsidRPr="00042E44" w:rsidDel="003D6BFD">
          <w:rPr>
            <w:rFonts w:ascii="Calibri" w:hAnsi="Calibri" w:cs="Calibri"/>
            <w:b/>
            <w:bCs/>
          </w:rPr>
          <w:delText>Bahlai, C. A., M. Colunga-Garcia, S. H. Gage, and D. A. Landis</w:delText>
        </w:r>
        <w:r w:rsidRPr="00042E44" w:rsidDel="003D6BFD">
          <w:rPr>
            <w:rFonts w:ascii="Calibri" w:hAnsi="Calibri" w:cs="Calibri"/>
          </w:rPr>
          <w:delText xml:space="preserve">. </w:delText>
        </w:r>
        <w:r w:rsidRPr="00042E44" w:rsidDel="003D6BFD">
          <w:rPr>
            <w:rFonts w:ascii="Calibri" w:hAnsi="Calibri" w:cs="Calibri"/>
            <w:b/>
            <w:bCs/>
          </w:rPr>
          <w:delText>2013</w:delText>
        </w:r>
        <w:r w:rsidRPr="00042E44" w:rsidDel="003D6BFD">
          <w:rPr>
            <w:rFonts w:ascii="Calibri" w:hAnsi="Calibri" w:cs="Calibri"/>
          </w:rPr>
          <w:delText>. Long term functional dynamics of an aphidophagous coccinellid community are unchanged in response to repeated invasion. PLoS One. 8: e83407.</w:delText>
        </w:r>
      </w:del>
    </w:p>
    <w:p w14:paraId="2F3F6A66" w14:textId="2054952C" w:rsidR="00493C01" w:rsidRPr="00042E44" w:rsidDel="003D6BFD" w:rsidRDefault="00493C01" w:rsidP="00493C01">
      <w:pPr>
        <w:pStyle w:val="Bibliography"/>
        <w:rPr>
          <w:del w:id="445" w:author="Bahlai, Christine" w:date="2018-06-04T12:47:00Z"/>
          <w:rFonts w:ascii="Calibri" w:hAnsi="Calibri" w:cs="Calibri"/>
        </w:rPr>
      </w:pPr>
      <w:del w:id="446" w:author="Bahlai, Christine" w:date="2018-06-04T12:47:00Z">
        <w:r w:rsidRPr="00042E44" w:rsidDel="003D6BFD">
          <w:rPr>
            <w:rFonts w:ascii="Calibri" w:hAnsi="Calibri" w:cs="Calibri"/>
            <w:b/>
            <w:bCs/>
          </w:rPr>
          <w:delText>Bahlai, C. A., and M. K. Sears</w:delText>
        </w:r>
        <w:r w:rsidRPr="00042E44" w:rsidDel="003D6BFD">
          <w:rPr>
            <w:rFonts w:ascii="Calibri" w:hAnsi="Calibri" w:cs="Calibri"/>
          </w:rPr>
          <w:delText xml:space="preserve">. </w:delText>
        </w:r>
        <w:r w:rsidRPr="00042E44" w:rsidDel="003D6BFD">
          <w:rPr>
            <w:rFonts w:ascii="Calibri" w:hAnsi="Calibri" w:cs="Calibri"/>
            <w:b/>
            <w:bCs/>
          </w:rPr>
          <w:delText>2009</w:delText>
        </w:r>
        <w:r w:rsidRPr="00042E44" w:rsidDel="003D6BFD">
          <w:rPr>
            <w:rFonts w:ascii="Calibri" w:hAnsi="Calibri" w:cs="Calibri"/>
          </w:rPr>
          <w:delText>. Population dynamics of Harmonia axyridis and Aphis glycines in Niagara Peninsula soybean fields and vineyards. Journal of the Entomological Society of Ontario. 140: 27–39.</w:delText>
        </w:r>
      </w:del>
    </w:p>
    <w:p w14:paraId="2EE1A9EA" w14:textId="2A8E34D4" w:rsidR="00493C01" w:rsidRPr="00042E44" w:rsidDel="003D6BFD" w:rsidRDefault="00493C01" w:rsidP="00493C01">
      <w:pPr>
        <w:pStyle w:val="Bibliography"/>
        <w:rPr>
          <w:del w:id="447" w:author="Bahlai, Christine" w:date="2018-06-04T12:47:00Z"/>
          <w:rFonts w:ascii="Calibri" w:hAnsi="Calibri" w:cs="Calibri"/>
        </w:rPr>
      </w:pPr>
      <w:del w:id="448" w:author="Bahlai, Christine" w:date="2018-06-04T12:47:00Z">
        <w:r w:rsidRPr="00042E44" w:rsidDel="003D6BFD">
          <w:rPr>
            <w:rFonts w:ascii="Calibri" w:hAnsi="Calibri" w:cs="Calibri"/>
            <w:b/>
            <w:bCs/>
          </w:rPr>
          <w:delText>Bahlai, C. A., W. vander Werf, M. O’Neal, L. Hemerik, and D. A. Landis</w:delText>
        </w:r>
        <w:r w:rsidRPr="00042E44" w:rsidDel="003D6BFD">
          <w:rPr>
            <w:rFonts w:ascii="Calibri" w:hAnsi="Calibri" w:cs="Calibri"/>
          </w:rPr>
          <w:delText xml:space="preserve">. </w:delText>
        </w:r>
        <w:r w:rsidRPr="00042E44" w:rsidDel="003D6BFD">
          <w:rPr>
            <w:rFonts w:ascii="Calibri" w:hAnsi="Calibri" w:cs="Calibri"/>
            <w:b/>
            <w:bCs/>
          </w:rPr>
          <w:delText>2015</w:delText>
        </w:r>
        <w:r w:rsidRPr="00042E44" w:rsidDel="003D6BFD">
          <w:rPr>
            <w:rFonts w:ascii="Calibri" w:hAnsi="Calibri" w:cs="Calibri"/>
          </w:rPr>
          <w:delText>. Shifts in dynamic regime of an invasive lady beetle are linked to the invasion and insecticidal management of its prey. Ecological Applications.</w:delText>
        </w:r>
      </w:del>
    </w:p>
    <w:p w14:paraId="22404E33" w14:textId="4626FA8B" w:rsidR="00493C01" w:rsidRPr="00042E44" w:rsidDel="003D6BFD" w:rsidRDefault="00493C01" w:rsidP="00493C01">
      <w:pPr>
        <w:pStyle w:val="Bibliography"/>
        <w:rPr>
          <w:del w:id="449" w:author="Bahlai, Christine" w:date="2018-06-04T12:47:00Z"/>
          <w:rFonts w:ascii="Calibri" w:hAnsi="Calibri" w:cs="Calibri"/>
        </w:rPr>
      </w:pPr>
      <w:del w:id="450" w:author="Bahlai, Christine" w:date="2018-06-04T12:47:00Z">
        <w:r w:rsidRPr="00042E44" w:rsidDel="003D6BFD">
          <w:rPr>
            <w:rFonts w:ascii="Calibri" w:hAnsi="Calibri" w:cs="Calibri"/>
            <w:b/>
            <w:bCs/>
          </w:rPr>
          <w:delText>Bahlai, C., M. Colunga-Garcia, S. Gage, and D. Landis</w:delText>
        </w:r>
        <w:r w:rsidRPr="00042E44" w:rsidDel="003D6BFD">
          <w:rPr>
            <w:rFonts w:ascii="Calibri" w:hAnsi="Calibri" w:cs="Calibri"/>
          </w:rPr>
          <w:delText xml:space="preserve">. </w:delText>
        </w:r>
        <w:r w:rsidRPr="00042E44" w:rsidDel="003D6BFD">
          <w:rPr>
            <w:rFonts w:ascii="Calibri" w:hAnsi="Calibri" w:cs="Calibri"/>
            <w:b/>
            <w:bCs/>
          </w:rPr>
          <w:delText>2015</w:delText>
        </w:r>
        <w:r w:rsidRPr="00042E44" w:rsidDel="003D6BFD">
          <w:rPr>
            <w:rFonts w:ascii="Calibri" w:hAnsi="Calibri" w:cs="Calibri"/>
          </w:rPr>
          <w:delText>. The role of exotic ladybeetles in the decline of native ladybeetle populations: evidence from long-term monitoring. Biol Invasions. 17: 1005–1024.</w:delText>
        </w:r>
      </w:del>
    </w:p>
    <w:p w14:paraId="1804CC5A" w14:textId="3E2E5590" w:rsidR="00493C01" w:rsidRPr="00042E44" w:rsidDel="003D6BFD" w:rsidRDefault="00493C01" w:rsidP="00493C01">
      <w:pPr>
        <w:pStyle w:val="Bibliography"/>
        <w:rPr>
          <w:del w:id="451" w:author="Bahlai, Christine" w:date="2018-06-04T12:47:00Z"/>
          <w:rFonts w:ascii="Calibri" w:hAnsi="Calibri" w:cs="Calibri"/>
        </w:rPr>
      </w:pPr>
      <w:del w:id="452" w:author="Bahlai, Christine" w:date="2018-06-04T12:47:00Z">
        <w:r w:rsidRPr="00042E44" w:rsidDel="003D6BFD">
          <w:rPr>
            <w:rFonts w:ascii="Calibri" w:hAnsi="Calibri" w:cs="Calibri"/>
            <w:b/>
            <w:bCs/>
          </w:rPr>
          <w:delText>Baker, N. T.</w:delText>
        </w:r>
        <w:r w:rsidRPr="00042E44" w:rsidDel="003D6BFD">
          <w:rPr>
            <w:rFonts w:ascii="Calibri" w:hAnsi="Calibri" w:cs="Calibri"/>
          </w:rPr>
          <w:delText xml:space="preserve"> </w:delText>
        </w:r>
        <w:r w:rsidRPr="00042E44" w:rsidDel="003D6BFD">
          <w:rPr>
            <w:rFonts w:ascii="Calibri" w:hAnsi="Calibri" w:cs="Calibri"/>
            <w:b/>
            <w:bCs/>
          </w:rPr>
          <w:delText>2017</w:delText>
        </w:r>
        <w:r w:rsidRPr="00042E44" w:rsidDel="003D6BFD">
          <w:rPr>
            <w:rFonts w:ascii="Calibri" w:hAnsi="Calibri" w:cs="Calibri"/>
          </w:rPr>
          <w:delText>. Estimated annual agricultural pesticide use by crop group for states of the conterminous United States, 1992-2014. National Water Quality Assessment Program.</w:delText>
        </w:r>
      </w:del>
    </w:p>
    <w:p w14:paraId="0B2059A9" w14:textId="0811E059" w:rsidR="00493C01" w:rsidRPr="00042E44" w:rsidDel="003D6BFD" w:rsidRDefault="00493C01" w:rsidP="00493C01">
      <w:pPr>
        <w:pStyle w:val="Bibliography"/>
        <w:rPr>
          <w:del w:id="453" w:author="Bahlai, Christine" w:date="2018-06-04T12:47:00Z"/>
          <w:rFonts w:ascii="Calibri" w:hAnsi="Calibri" w:cs="Calibri"/>
        </w:rPr>
      </w:pPr>
      <w:del w:id="454" w:author="Bahlai, Christine" w:date="2018-06-04T12:47:00Z">
        <w:r w:rsidRPr="00042E44" w:rsidDel="003D6BFD">
          <w:rPr>
            <w:rFonts w:ascii="Calibri" w:hAnsi="Calibri" w:cs="Calibri"/>
            <w:b/>
            <w:bCs/>
          </w:rPr>
          <w:delText>Batalden, R. V., K. Oberhauser, and A. T. Peterson</w:delText>
        </w:r>
        <w:r w:rsidRPr="00042E44" w:rsidDel="003D6BFD">
          <w:rPr>
            <w:rFonts w:ascii="Calibri" w:hAnsi="Calibri" w:cs="Calibri"/>
          </w:rPr>
          <w:delText xml:space="preserve">. </w:delText>
        </w:r>
        <w:r w:rsidRPr="00042E44" w:rsidDel="003D6BFD">
          <w:rPr>
            <w:rFonts w:ascii="Calibri" w:hAnsi="Calibri" w:cs="Calibri"/>
            <w:b/>
            <w:bCs/>
          </w:rPr>
          <w:delText>2007</w:delText>
        </w:r>
        <w:r w:rsidRPr="00042E44" w:rsidDel="003D6BFD">
          <w:rPr>
            <w:rFonts w:ascii="Calibri" w:hAnsi="Calibri" w:cs="Calibri"/>
          </w:rPr>
          <w:delText>. Ecological Niches in Sequential Generations of Eastern North American Monarch Butterflies (Lepidoptera: Danaidae): The Ecology of Migration and Likely Climate Change Implications. Environmental Entomology. 36: 1365–1373.</w:delText>
        </w:r>
      </w:del>
    </w:p>
    <w:p w14:paraId="731C6E60" w14:textId="043A0ED5" w:rsidR="00493C01" w:rsidRPr="00042E44" w:rsidDel="003D6BFD" w:rsidRDefault="00493C01" w:rsidP="00493C01">
      <w:pPr>
        <w:pStyle w:val="Bibliography"/>
        <w:rPr>
          <w:del w:id="455" w:author="Bahlai, Christine" w:date="2018-06-04T12:47:00Z"/>
          <w:rFonts w:ascii="Calibri" w:hAnsi="Calibri" w:cs="Calibri"/>
        </w:rPr>
      </w:pPr>
      <w:del w:id="456" w:author="Bahlai, Christine" w:date="2018-06-04T12:47:00Z">
        <w:r w:rsidRPr="00042E44" w:rsidDel="003D6BFD">
          <w:rPr>
            <w:rFonts w:ascii="Calibri" w:hAnsi="Calibri" w:cs="Calibri"/>
            <w:b/>
            <w:bCs/>
          </w:rPr>
          <w:delText>Berryman, A., and M. Lima</w:delText>
        </w:r>
        <w:r w:rsidRPr="00042E44" w:rsidDel="003D6BFD">
          <w:rPr>
            <w:rFonts w:ascii="Calibri" w:hAnsi="Calibri" w:cs="Calibri"/>
          </w:rPr>
          <w:delText xml:space="preserve">. </w:delText>
        </w:r>
        <w:r w:rsidRPr="00042E44" w:rsidDel="003D6BFD">
          <w:rPr>
            <w:rFonts w:ascii="Calibri" w:hAnsi="Calibri" w:cs="Calibri"/>
            <w:b/>
            <w:bCs/>
          </w:rPr>
          <w:delText>2006</w:delText>
        </w:r>
        <w:r w:rsidRPr="00042E44" w:rsidDel="003D6BFD">
          <w:rPr>
            <w:rFonts w:ascii="Calibri" w:hAnsi="Calibri" w:cs="Calibri"/>
          </w:rPr>
          <w:delText>. Deciphering the effects of climate on animal populations: diagnostic analysis provides new interpretation of Soay sheep dynamics. The American Naturalist. 168: 784–795.</w:delText>
        </w:r>
      </w:del>
    </w:p>
    <w:p w14:paraId="24C34BBE" w14:textId="7D273196" w:rsidR="00493C01" w:rsidRPr="00042E44" w:rsidDel="003D6BFD" w:rsidRDefault="00493C01" w:rsidP="00493C01">
      <w:pPr>
        <w:pStyle w:val="Bibliography"/>
        <w:rPr>
          <w:del w:id="457" w:author="Bahlai, Christine" w:date="2018-06-04T12:47:00Z"/>
          <w:rFonts w:ascii="Calibri" w:hAnsi="Calibri" w:cs="Calibri"/>
        </w:rPr>
      </w:pPr>
      <w:del w:id="458" w:author="Bahlai, Christine" w:date="2018-06-04T12:47:00Z">
        <w:r w:rsidRPr="00042E44" w:rsidDel="003D6BFD">
          <w:rPr>
            <w:rFonts w:ascii="Calibri" w:hAnsi="Calibri" w:cs="Calibri"/>
            <w:b/>
            <w:bCs/>
          </w:rPr>
          <w:delText>Bestelmeyer, B. T., A. M. Ellison, W. R. Fraser, K. B. Gorman, S. J. Holbrook, C. M. Laney, M. D. Ohman, D. P. C. Peters, F. C. Pillsbury, A. Rassweiler, R. J. Schmitt, and S. Sharma</w:delText>
        </w:r>
        <w:r w:rsidRPr="00042E44" w:rsidDel="003D6BFD">
          <w:rPr>
            <w:rFonts w:ascii="Calibri" w:hAnsi="Calibri" w:cs="Calibri"/>
          </w:rPr>
          <w:delText xml:space="preserve">. </w:delText>
        </w:r>
        <w:r w:rsidRPr="00042E44" w:rsidDel="003D6BFD">
          <w:rPr>
            <w:rFonts w:ascii="Calibri" w:hAnsi="Calibri" w:cs="Calibri"/>
            <w:b/>
            <w:bCs/>
          </w:rPr>
          <w:delText>2011</w:delText>
        </w:r>
        <w:r w:rsidRPr="00042E44" w:rsidDel="003D6BFD">
          <w:rPr>
            <w:rFonts w:ascii="Calibri" w:hAnsi="Calibri" w:cs="Calibri"/>
          </w:rPr>
          <w:delText>. Analysis of abrupt transitions in ecological systems. Ecosphere. 2: art129.</w:delText>
        </w:r>
      </w:del>
    </w:p>
    <w:p w14:paraId="733D7D08" w14:textId="1EE7BAC9" w:rsidR="00493C01" w:rsidRPr="00042E44" w:rsidDel="003D6BFD" w:rsidRDefault="00493C01" w:rsidP="00493C01">
      <w:pPr>
        <w:pStyle w:val="Bibliography"/>
        <w:rPr>
          <w:del w:id="459" w:author="Bahlai, Christine" w:date="2018-06-04T12:47:00Z"/>
          <w:rFonts w:ascii="Calibri" w:hAnsi="Calibri" w:cs="Calibri"/>
        </w:rPr>
      </w:pPr>
      <w:del w:id="460" w:author="Bahlai, Christine" w:date="2018-06-04T12:47:00Z">
        <w:r w:rsidRPr="00042E44" w:rsidDel="003D6BFD">
          <w:rPr>
            <w:rFonts w:ascii="Calibri" w:hAnsi="Calibri" w:cs="Calibri"/>
            <w:b/>
            <w:bCs/>
          </w:rPr>
          <w:delText>Beverton, R. J., and S. J. Holt</w:delText>
        </w:r>
        <w:r w:rsidRPr="00042E44" w:rsidDel="003D6BFD">
          <w:rPr>
            <w:rFonts w:ascii="Calibri" w:hAnsi="Calibri" w:cs="Calibri"/>
          </w:rPr>
          <w:delText xml:space="preserve">. </w:delText>
        </w:r>
        <w:r w:rsidRPr="00042E44" w:rsidDel="003D6BFD">
          <w:rPr>
            <w:rFonts w:ascii="Calibri" w:hAnsi="Calibri" w:cs="Calibri"/>
            <w:b/>
            <w:bCs/>
          </w:rPr>
          <w:delText>1957</w:delText>
        </w:r>
        <w:r w:rsidRPr="00042E44" w:rsidDel="003D6BFD">
          <w:rPr>
            <w:rFonts w:ascii="Calibri" w:hAnsi="Calibri" w:cs="Calibri"/>
          </w:rPr>
          <w:delText>. On the dynamics of exploited fish populations. Springer Science &amp; Business Media.</w:delText>
        </w:r>
      </w:del>
    </w:p>
    <w:p w14:paraId="18F280EA" w14:textId="1D1F0D59" w:rsidR="00493C01" w:rsidRPr="00042E44" w:rsidDel="003D6BFD" w:rsidRDefault="00493C01" w:rsidP="00493C01">
      <w:pPr>
        <w:pStyle w:val="Bibliography"/>
        <w:rPr>
          <w:del w:id="461" w:author="Bahlai, Christine" w:date="2018-06-04T12:47:00Z"/>
          <w:rFonts w:ascii="Calibri" w:hAnsi="Calibri" w:cs="Calibri"/>
        </w:rPr>
      </w:pPr>
      <w:del w:id="462" w:author="Bahlai, Christine" w:date="2018-06-04T12:47:00Z">
        <w:r w:rsidRPr="00042E44" w:rsidDel="003D6BFD">
          <w:rPr>
            <w:rFonts w:ascii="Calibri" w:hAnsi="Calibri" w:cs="Calibri"/>
            <w:b/>
            <w:bCs/>
          </w:rPr>
          <w:delText>Bjørnstad, O. N., and B. T. Grenfell</w:delText>
        </w:r>
        <w:r w:rsidRPr="00042E44" w:rsidDel="003D6BFD">
          <w:rPr>
            <w:rFonts w:ascii="Calibri" w:hAnsi="Calibri" w:cs="Calibri"/>
          </w:rPr>
          <w:delText xml:space="preserve">. </w:delText>
        </w:r>
        <w:r w:rsidRPr="00042E44" w:rsidDel="003D6BFD">
          <w:rPr>
            <w:rFonts w:ascii="Calibri" w:hAnsi="Calibri" w:cs="Calibri"/>
            <w:b/>
            <w:bCs/>
          </w:rPr>
          <w:delText>2001</w:delText>
        </w:r>
        <w:r w:rsidRPr="00042E44" w:rsidDel="003D6BFD">
          <w:rPr>
            <w:rFonts w:ascii="Calibri" w:hAnsi="Calibri" w:cs="Calibri"/>
          </w:rPr>
          <w:delText>. Noisy Clockwork: Time Series Analysis of Population Fluctuations in Animals. Science. 293: 638.</w:delText>
        </w:r>
      </w:del>
    </w:p>
    <w:p w14:paraId="2A483ECA" w14:textId="2F627F89" w:rsidR="00493C01" w:rsidRPr="00042E44" w:rsidDel="003D6BFD" w:rsidRDefault="00493C01" w:rsidP="00493C01">
      <w:pPr>
        <w:pStyle w:val="Bibliography"/>
        <w:rPr>
          <w:del w:id="463" w:author="Bahlai, Christine" w:date="2018-06-04T12:47:00Z"/>
          <w:rFonts w:ascii="Calibri" w:hAnsi="Calibri" w:cs="Calibri"/>
        </w:rPr>
      </w:pPr>
      <w:del w:id="464" w:author="Bahlai, Christine" w:date="2018-06-04T12:47:00Z">
        <w:r w:rsidRPr="00042E44" w:rsidDel="003D6BFD">
          <w:rPr>
            <w:rFonts w:ascii="Calibri" w:hAnsi="Calibri" w:cs="Calibri"/>
            <w:b/>
            <w:bCs/>
          </w:rPr>
          <w:delText>Braun, J. V., and H.-G. Muller</w:delText>
        </w:r>
        <w:r w:rsidRPr="00042E44" w:rsidDel="003D6BFD">
          <w:rPr>
            <w:rFonts w:ascii="Calibri" w:hAnsi="Calibri" w:cs="Calibri"/>
          </w:rPr>
          <w:delText xml:space="preserve">. </w:delText>
        </w:r>
        <w:r w:rsidRPr="00042E44" w:rsidDel="003D6BFD">
          <w:rPr>
            <w:rFonts w:ascii="Calibri" w:hAnsi="Calibri" w:cs="Calibri"/>
            <w:b/>
            <w:bCs/>
          </w:rPr>
          <w:delText>1998</w:delText>
        </w:r>
        <w:r w:rsidRPr="00042E44" w:rsidDel="003D6BFD">
          <w:rPr>
            <w:rFonts w:ascii="Calibri" w:hAnsi="Calibri" w:cs="Calibri"/>
          </w:rPr>
          <w:delText>. Statistical Methods for DNA Sequence Segmentation. Statistical Science. 13: 142–162.</w:delText>
        </w:r>
      </w:del>
    </w:p>
    <w:p w14:paraId="309DA48C" w14:textId="3DAE2927" w:rsidR="00493C01" w:rsidRPr="00042E44" w:rsidDel="003D6BFD" w:rsidRDefault="00493C01" w:rsidP="00493C01">
      <w:pPr>
        <w:pStyle w:val="Bibliography"/>
        <w:rPr>
          <w:del w:id="465" w:author="Bahlai, Christine" w:date="2018-06-04T12:47:00Z"/>
          <w:rFonts w:ascii="Calibri" w:hAnsi="Calibri" w:cs="Calibri"/>
        </w:rPr>
      </w:pPr>
      <w:del w:id="466" w:author="Bahlai, Christine" w:date="2018-06-04T12:47:00Z">
        <w:r w:rsidRPr="00042E44" w:rsidDel="003D6BFD">
          <w:rPr>
            <w:rFonts w:ascii="Calibri" w:hAnsi="Calibri" w:cs="Calibri"/>
            <w:b/>
            <w:bCs/>
          </w:rPr>
          <w:delText>Brook, B. W., and C. J. Bradshaw</w:delText>
        </w:r>
        <w:r w:rsidRPr="00042E44" w:rsidDel="003D6BFD">
          <w:rPr>
            <w:rFonts w:ascii="Calibri" w:hAnsi="Calibri" w:cs="Calibri"/>
          </w:rPr>
          <w:delText xml:space="preserve">. </w:delText>
        </w:r>
        <w:r w:rsidRPr="00042E44" w:rsidDel="003D6BFD">
          <w:rPr>
            <w:rFonts w:ascii="Calibri" w:hAnsi="Calibri" w:cs="Calibri"/>
            <w:b/>
            <w:bCs/>
          </w:rPr>
          <w:delText>2006</w:delText>
        </w:r>
        <w:r w:rsidRPr="00042E44" w:rsidDel="003D6BFD">
          <w:rPr>
            <w:rFonts w:ascii="Calibri" w:hAnsi="Calibri" w:cs="Calibri"/>
          </w:rPr>
          <w:delText>. Strength of evidence for density dependence in abundance time series of 1198 species. Ecology. 87: 1445–1451.</w:delText>
        </w:r>
      </w:del>
    </w:p>
    <w:p w14:paraId="2ABE6E8B" w14:textId="2756ED50" w:rsidR="00493C01" w:rsidRPr="00042E44" w:rsidDel="003D6BFD" w:rsidRDefault="00493C01" w:rsidP="00493C01">
      <w:pPr>
        <w:pStyle w:val="Bibliography"/>
        <w:rPr>
          <w:del w:id="467" w:author="Bahlai, Christine" w:date="2018-06-04T12:47:00Z"/>
          <w:rFonts w:ascii="Calibri" w:hAnsi="Calibri" w:cs="Calibri"/>
        </w:rPr>
      </w:pPr>
      <w:del w:id="468" w:author="Bahlai, Christine" w:date="2018-06-04T12:47:00Z">
        <w:r w:rsidRPr="00042E44" w:rsidDel="003D6BFD">
          <w:rPr>
            <w:rFonts w:ascii="Calibri" w:hAnsi="Calibri" w:cs="Calibri"/>
            <w:b/>
            <w:bCs/>
          </w:rPr>
          <w:delText>Brower, L. P., L. S. Fink, R. J. Kiphart, V. Pocius, R. R. Zubieta, and M. I. Ramírez</w:delText>
        </w:r>
        <w:r w:rsidRPr="00042E44" w:rsidDel="003D6BFD">
          <w:rPr>
            <w:rFonts w:ascii="Calibri" w:hAnsi="Calibri" w:cs="Calibri"/>
          </w:rPr>
          <w:delText xml:space="preserve">. </w:delText>
        </w:r>
        <w:r w:rsidRPr="00042E44" w:rsidDel="003D6BFD">
          <w:rPr>
            <w:rFonts w:ascii="Calibri" w:hAnsi="Calibri" w:cs="Calibri"/>
            <w:b/>
            <w:bCs/>
          </w:rPr>
          <w:delText>2015</w:delText>
        </w:r>
        <w:r w:rsidRPr="00042E44" w:rsidDel="003D6BFD">
          <w:rPr>
            <w:rFonts w:ascii="Calibri" w:hAnsi="Calibri" w:cs="Calibri"/>
          </w:rPr>
          <w:delText xml:space="preserve">. Effect of the 2010–2011 drought on the lipid content of monarchs migrating through Texas to overwintering sites in Mexico, pp. 117–129. </w:delText>
        </w:r>
        <w:r w:rsidRPr="00042E44" w:rsidDel="003D6BFD">
          <w:rPr>
            <w:rFonts w:ascii="Calibri" w:hAnsi="Calibri" w:cs="Calibri"/>
            <w:i/>
            <w:iCs/>
          </w:rPr>
          <w:delText>In</w:delText>
        </w:r>
        <w:r w:rsidRPr="00042E44" w:rsidDel="003D6BFD">
          <w:rPr>
            <w:rFonts w:ascii="Calibri" w:hAnsi="Calibri" w:cs="Calibri"/>
          </w:rPr>
          <w:delText xml:space="preserve"> Monarchs in a Changing World: Biology and Conservation of an Iconic Butterfly. Cornell University Press.</w:delText>
        </w:r>
      </w:del>
    </w:p>
    <w:p w14:paraId="66A3A29C" w14:textId="070A8AF3" w:rsidR="00493C01" w:rsidRPr="00042E44" w:rsidDel="003D6BFD" w:rsidRDefault="00493C01" w:rsidP="00493C01">
      <w:pPr>
        <w:pStyle w:val="Bibliography"/>
        <w:rPr>
          <w:del w:id="469" w:author="Bahlai, Christine" w:date="2018-06-04T12:47:00Z"/>
          <w:rFonts w:ascii="Calibri" w:hAnsi="Calibri" w:cs="Calibri"/>
        </w:rPr>
      </w:pPr>
      <w:del w:id="470" w:author="Bahlai, Christine" w:date="2018-06-04T12:47:00Z">
        <w:r w:rsidRPr="00042E44" w:rsidDel="003D6BFD">
          <w:rPr>
            <w:rFonts w:ascii="Calibri" w:hAnsi="Calibri" w:cs="Calibri"/>
            <w:b/>
            <w:bCs/>
          </w:rPr>
          <w:delText>Brower, L. P., D. R. Kust, E. Rendon-Salinas, E. G. Serrano, K. R. Kust, J. Miller, C. Fernandez del Rey, and K. Pape</w:delText>
        </w:r>
        <w:r w:rsidRPr="00042E44" w:rsidDel="003D6BFD">
          <w:rPr>
            <w:rFonts w:ascii="Calibri" w:hAnsi="Calibri" w:cs="Calibri"/>
          </w:rPr>
          <w:delText xml:space="preserve">. </w:delText>
        </w:r>
        <w:r w:rsidRPr="00042E44" w:rsidDel="003D6BFD">
          <w:rPr>
            <w:rFonts w:ascii="Calibri" w:hAnsi="Calibri" w:cs="Calibri"/>
            <w:b/>
            <w:bCs/>
          </w:rPr>
          <w:delText>2004</w:delText>
        </w:r>
        <w:r w:rsidRPr="00042E44" w:rsidDel="003D6BFD">
          <w:rPr>
            <w:rFonts w:ascii="Calibri" w:hAnsi="Calibri" w:cs="Calibri"/>
          </w:rPr>
          <w:delText>. Catastrophic winter storm mortality of monarch butterflies in Mexico during January 2002. The Monarch butterfly: biology and conservation. 151–166.</w:delText>
        </w:r>
      </w:del>
    </w:p>
    <w:p w14:paraId="2EA22BE4" w14:textId="4B4BFCE7" w:rsidR="00493C01" w:rsidRPr="00042E44" w:rsidDel="003D6BFD" w:rsidRDefault="00493C01" w:rsidP="00493C01">
      <w:pPr>
        <w:pStyle w:val="Bibliography"/>
        <w:rPr>
          <w:del w:id="471" w:author="Bahlai, Christine" w:date="2018-06-04T12:47:00Z"/>
          <w:rFonts w:ascii="Calibri" w:hAnsi="Calibri" w:cs="Calibri"/>
        </w:rPr>
      </w:pPr>
      <w:del w:id="472" w:author="Bahlai, Christine" w:date="2018-06-04T12:47:00Z">
        <w:r w:rsidRPr="00042E44" w:rsidDel="003D6BFD">
          <w:rPr>
            <w:rFonts w:ascii="Calibri" w:hAnsi="Calibri" w:cs="Calibri"/>
            <w:b/>
            <w:bCs/>
          </w:rPr>
          <w:delText>Brower, L. P., D. A. Slayback, P. Jaramillo-López, I. Ramirez, K. S. Oberhauser, E. H. Williams, and L. S. Fink</w:delText>
        </w:r>
        <w:r w:rsidRPr="00042E44" w:rsidDel="003D6BFD">
          <w:rPr>
            <w:rFonts w:ascii="Calibri" w:hAnsi="Calibri" w:cs="Calibri"/>
          </w:rPr>
          <w:delText xml:space="preserve">. </w:delText>
        </w:r>
        <w:r w:rsidRPr="00042E44" w:rsidDel="003D6BFD">
          <w:rPr>
            <w:rFonts w:ascii="Calibri" w:hAnsi="Calibri" w:cs="Calibri"/>
            <w:b/>
            <w:bCs/>
          </w:rPr>
          <w:delText>2016</w:delText>
        </w:r>
        <w:r w:rsidRPr="00042E44" w:rsidDel="003D6BFD">
          <w:rPr>
            <w:rFonts w:ascii="Calibri" w:hAnsi="Calibri" w:cs="Calibri"/>
          </w:rPr>
          <w:delText>. Illegal logging of 10 hectares of forest in the Sierra Chincua monarch butterfly overwintering area in Mexico. American Entomologist. 62: 92–97.</w:delText>
        </w:r>
      </w:del>
    </w:p>
    <w:p w14:paraId="1E7A8EEA" w14:textId="1645CB11" w:rsidR="00493C01" w:rsidRPr="00042E44" w:rsidDel="003D6BFD" w:rsidRDefault="00493C01" w:rsidP="00493C01">
      <w:pPr>
        <w:pStyle w:val="Bibliography"/>
        <w:rPr>
          <w:del w:id="473" w:author="Bahlai, Christine" w:date="2018-06-04T12:47:00Z"/>
          <w:rFonts w:ascii="Calibri" w:hAnsi="Calibri" w:cs="Calibri"/>
        </w:rPr>
      </w:pPr>
      <w:del w:id="474" w:author="Bahlai, Christine" w:date="2018-06-04T12:47:00Z">
        <w:r w:rsidRPr="00042E44" w:rsidDel="003D6BFD">
          <w:rPr>
            <w:rFonts w:ascii="Calibri" w:hAnsi="Calibri" w:cs="Calibri"/>
            <w:b/>
            <w:bCs/>
          </w:rPr>
          <w:delText>Burnham, K. P., and D. R. Anderson</w:delText>
        </w:r>
        <w:r w:rsidRPr="00042E44" w:rsidDel="003D6BFD">
          <w:rPr>
            <w:rFonts w:ascii="Calibri" w:hAnsi="Calibri" w:cs="Calibri"/>
          </w:rPr>
          <w:delText xml:space="preserve">. </w:delText>
        </w:r>
        <w:r w:rsidRPr="00042E44" w:rsidDel="003D6BFD">
          <w:rPr>
            <w:rFonts w:ascii="Calibri" w:hAnsi="Calibri" w:cs="Calibri"/>
            <w:b/>
            <w:bCs/>
          </w:rPr>
          <w:delText>2002</w:delText>
        </w:r>
        <w:r w:rsidRPr="00042E44" w:rsidDel="003D6BFD">
          <w:rPr>
            <w:rFonts w:ascii="Calibri" w:hAnsi="Calibri" w:cs="Calibri"/>
          </w:rPr>
          <w:delText>. Model selection and multimodal inference: a practical information-theoretic approach, 2nd ed. Springer Science + Business Media, LLC, New York.</w:delText>
        </w:r>
      </w:del>
    </w:p>
    <w:p w14:paraId="5EC96C9D" w14:textId="2A727088" w:rsidR="00493C01" w:rsidRPr="00042E44" w:rsidDel="003D6BFD" w:rsidRDefault="00493C01" w:rsidP="00493C01">
      <w:pPr>
        <w:pStyle w:val="Bibliography"/>
        <w:rPr>
          <w:del w:id="475" w:author="Bahlai, Christine" w:date="2018-06-04T12:47:00Z"/>
          <w:rFonts w:ascii="Calibri" w:hAnsi="Calibri" w:cs="Calibri"/>
        </w:rPr>
      </w:pPr>
      <w:del w:id="476" w:author="Bahlai, Christine" w:date="2018-06-04T12:47:00Z">
        <w:r w:rsidRPr="00042E44" w:rsidDel="003D6BFD">
          <w:rPr>
            <w:rFonts w:ascii="Calibri" w:hAnsi="Calibri" w:cs="Calibri"/>
            <w:b/>
            <w:bCs/>
          </w:rPr>
          <w:delText>Carpenter, S. R., W. A. Brock, J. J. Cole, J. F. Kitchell, and M. L. Pace</w:delText>
        </w:r>
        <w:r w:rsidRPr="00042E44" w:rsidDel="003D6BFD">
          <w:rPr>
            <w:rFonts w:ascii="Calibri" w:hAnsi="Calibri" w:cs="Calibri"/>
          </w:rPr>
          <w:delText xml:space="preserve">. </w:delText>
        </w:r>
        <w:r w:rsidRPr="00042E44" w:rsidDel="003D6BFD">
          <w:rPr>
            <w:rFonts w:ascii="Calibri" w:hAnsi="Calibri" w:cs="Calibri"/>
            <w:b/>
            <w:bCs/>
          </w:rPr>
          <w:delText>2008</w:delText>
        </w:r>
        <w:r w:rsidRPr="00042E44" w:rsidDel="003D6BFD">
          <w:rPr>
            <w:rFonts w:ascii="Calibri" w:hAnsi="Calibri" w:cs="Calibri"/>
          </w:rPr>
          <w:delText>. Leading indicators of trophic cascades. Ecology Letters. 11: 128–138.</w:delText>
        </w:r>
      </w:del>
    </w:p>
    <w:p w14:paraId="7058B96B" w14:textId="36E27FD0" w:rsidR="00493C01" w:rsidRPr="00042E44" w:rsidDel="003D6BFD" w:rsidRDefault="00493C01" w:rsidP="00493C01">
      <w:pPr>
        <w:pStyle w:val="Bibliography"/>
        <w:rPr>
          <w:del w:id="477" w:author="Bahlai, Christine" w:date="2018-06-04T12:47:00Z"/>
          <w:rFonts w:ascii="Calibri" w:hAnsi="Calibri" w:cs="Calibri"/>
        </w:rPr>
      </w:pPr>
      <w:del w:id="478" w:author="Bahlai, Christine" w:date="2018-06-04T12:47:00Z">
        <w:r w:rsidRPr="00042E44" w:rsidDel="003D6BFD">
          <w:rPr>
            <w:rFonts w:ascii="Calibri" w:hAnsi="Calibri" w:cs="Calibri"/>
            <w:b/>
            <w:bCs/>
          </w:rPr>
          <w:delText>Cazelles, B., M. Chavez, D. Berteaux, F. Ménard, J. O. Vik, S. Jenouvrier, and N. C. Stenseth</w:delText>
        </w:r>
        <w:r w:rsidRPr="00042E44" w:rsidDel="003D6BFD">
          <w:rPr>
            <w:rFonts w:ascii="Calibri" w:hAnsi="Calibri" w:cs="Calibri"/>
          </w:rPr>
          <w:delText xml:space="preserve">. </w:delText>
        </w:r>
        <w:r w:rsidRPr="00042E44" w:rsidDel="003D6BFD">
          <w:rPr>
            <w:rFonts w:ascii="Calibri" w:hAnsi="Calibri" w:cs="Calibri"/>
            <w:b/>
            <w:bCs/>
          </w:rPr>
          <w:delText>2008</w:delText>
        </w:r>
        <w:r w:rsidRPr="00042E44" w:rsidDel="003D6BFD">
          <w:rPr>
            <w:rFonts w:ascii="Calibri" w:hAnsi="Calibri" w:cs="Calibri"/>
          </w:rPr>
          <w:delText>. Wavelet analysis of ecological time series. Oecologia. 156: 287–304.</w:delText>
        </w:r>
      </w:del>
    </w:p>
    <w:p w14:paraId="16CE3DC7" w14:textId="792245A2" w:rsidR="00493C01" w:rsidRPr="00042E44" w:rsidDel="003D6BFD" w:rsidRDefault="00493C01" w:rsidP="00493C01">
      <w:pPr>
        <w:pStyle w:val="Bibliography"/>
        <w:rPr>
          <w:del w:id="479" w:author="Bahlai, Christine" w:date="2018-06-04T12:47:00Z"/>
          <w:rFonts w:ascii="Calibri" w:hAnsi="Calibri" w:cs="Calibri"/>
        </w:rPr>
      </w:pPr>
      <w:del w:id="480" w:author="Bahlai, Christine" w:date="2018-06-04T12:47:00Z">
        <w:r w:rsidRPr="00042E44" w:rsidDel="003D6BFD">
          <w:rPr>
            <w:rFonts w:ascii="Calibri" w:hAnsi="Calibri" w:cs="Calibri"/>
            <w:b/>
            <w:bCs/>
          </w:rPr>
          <w:delText>Eason, T., A. S. Garmestani, C. A. Stow, C. Rojo, M. Alvarez-Cobelas, and H. Cabezas</w:delText>
        </w:r>
        <w:r w:rsidRPr="00042E44" w:rsidDel="003D6BFD">
          <w:rPr>
            <w:rFonts w:ascii="Calibri" w:hAnsi="Calibri" w:cs="Calibri"/>
          </w:rPr>
          <w:delText xml:space="preserve">. </w:delText>
        </w:r>
        <w:r w:rsidRPr="00042E44" w:rsidDel="003D6BFD">
          <w:rPr>
            <w:rFonts w:ascii="Calibri" w:hAnsi="Calibri" w:cs="Calibri"/>
            <w:b/>
            <w:bCs/>
          </w:rPr>
          <w:delText>2016</w:delText>
        </w:r>
        <w:r w:rsidRPr="00042E44" w:rsidDel="003D6BFD">
          <w:rPr>
            <w:rFonts w:ascii="Calibri" w:hAnsi="Calibri" w:cs="Calibri"/>
          </w:rPr>
          <w:delText>. Managing for resilience: an information theory-based approach to assessing ecosystems. J Appl Ecol. 53: 656–665.</w:delText>
        </w:r>
      </w:del>
    </w:p>
    <w:p w14:paraId="0124B12C" w14:textId="372AB3F9" w:rsidR="00493C01" w:rsidRPr="00042E44" w:rsidDel="003D6BFD" w:rsidRDefault="00493C01" w:rsidP="00493C01">
      <w:pPr>
        <w:pStyle w:val="Bibliography"/>
        <w:rPr>
          <w:del w:id="481" w:author="Bahlai, Christine" w:date="2018-06-04T12:47:00Z"/>
          <w:rFonts w:ascii="Calibri" w:hAnsi="Calibri" w:cs="Calibri"/>
        </w:rPr>
      </w:pPr>
      <w:del w:id="482" w:author="Bahlai, Christine" w:date="2018-06-04T12:47:00Z">
        <w:r w:rsidRPr="00042E44" w:rsidDel="003D6BFD">
          <w:rPr>
            <w:rFonts w:ascii="Calibri" w:hAnsi="Calibri" w:cs="Calibri"/>
            <w:b/>
            <w:bCs/>
          </w:rPr>
          <w:delText>Flockhart, D. T. T., L. P. Brower, M. I. Ramirez, K. A. Hobson, L. I. Wassenaar, S. Altizer, and D. R. Norris</w:delText>
        </w:r>
        <w:r w:rsidRPr="00042E44" w:rsidDel="003D6BFD">
          <w:rPr>
            <w:rFonts w:ascii="Calibri" w:hAnsi="Calibri" w:cs="Calibri"/>
          </w:rPr>
          <w:delText xml:space="preserve">. </w:delText>
        </w:r>
        <w:r w:rsidRPr="00042E44" w:rsidDel="003D6BFD">
          <w:rPr>
            <w:rFonts w:ascii="Calibri" w:hAnsi="Calibri" w:cs="Calibri"/>
            <w:b/>
            <w:bCs/>
          </w:rPr>
          <w:delText>2017</w:delText>
        </w:r>
        <w:r w:rsidRPr="00042E44" w:rsidDel="003D6BFD">
          <w:rPr>
            <w:rFonts w:ascii="Calibri" w:hAnsi="Calibri" w:cs="Calibri"/>
          </w:rPr>
          <w:delText>. Regional climate on the breeding grounds predicts variation in the natal origin of monarch butterflies overwintering in Mexico over 38 years. Glob Change Biol. 23: 2565–2576.</w:delText>
        </w:r>
      </w:del>
    </w:p>
    <w:p w14:paraId="77AD8919" w14:textId="0DD2D7E1" w:rsidR="00493C01" w:rsidRPr="00042E44" w:rsidDel="003D6BFD" w:rsidRDefault="00493C01" w:rsidP="00493C01">
      <w:pPr>
        <w:pStyle w:val="Bibliography"/>
        <w:rPr>
          <w:del w:id="483" w:author="Bahlai, Christine" w:date="2018-06-04T12:47:00Z"/>
          <w:rFonts w:ascii="Calibri" w:hAnsi="Calibri" w:cs="Calibri"/>
        </w:rPr>
      </w:pPr>
      <w:del w:id="484" w:author="Bahlai, Christine" w:date="2018-06-04T12:47:00Z">
        <w:r w:rsidRPr="00042E44" w:rsidDel="003D6BFD">
          <w:rPr>
            <w:rFonts w:ascii="Calibri" w:hAnsi="Calibri" w:cs="Calibri"/>
            <w:b/>
            <w:bCs/>
          </w:rPr>
          <w:delText>Forchhammer, M. C., and T. Asferg</w:delText>
        </w:r>
        <w:r w:rsidRPr="00042E44" w:rsidDel="003D6BFD">
          <w:rPr>
            <w:rFonts w:ascii="Calibri" w:hAnsi="Calibri" w:cs="Calibri"/>
          </w:rPr>
          <w:delText xml:space="preserve">. </w:delText>
        </w:r>
        <w:r w:rsidRPr="00042E44" w:rsidDel="003D6BFD">
          <w:rPr>
            <w:rFonts w:ascii="Calibri" w:hAnsi="Calibri" w:cs="Calibri"/>
            <w:b/>
            <w:bCs/>
          </w:rPr>
          <w:delText>2000</w:delText>
        </w:r>
        <w:r w:rsidRPr="00042E44" w:rsidDel="003D6BFD">
          <w:rPr>
            <w:rFonts w:ascii="Calibri" w:hAnsi="Calibri" w:cs="Calibri"/>
          </w:rPr>
          <w:delText>. Invading parasites cause a structural shift in red fox dynamics. Proceedings of the Royal Society of London B: Biological Sciences. 267: 779–786.</w:delText>
        </w:r>
      </w:del>
    </w:p>
    <w:p w14:paraId="5771730D" w14:textId="0D00ACEB" w:rsidR="00493C01" w:rsidRPr="00042E44" w:rsidDel="003D6BFD" w:rsidRDefault="00493C01" w:rsidP="00493C01">
      <w:pPr>
        <w:pStyle w:val="Bibliography"/>
        <w:rPr>
          <w:del w:id="485" w:author="Bahlai, Christine" w:date="2018-06-04T12:47:00Z"/>
          <w:rFonts w:ascii="Calibri" w:hAnsi="Calibri" w:cs="Calibri"/>
        </w:rPr>
      </w:pPr>
      <w:del w:id="486" w:author="Bahlai, Christine" w:date="2018-06-04T12:47:00Z">
        <w:r w:rsidRPr="00042E44" w:rsidDel="003D6BFD">
          <w:rPr>
            <w:rFonts w:ascii="Calibri" w:hAnsi="Calibri" w:cs="Calibri"/>
            <w:b/>
            <w:bCs/>
          </w:rPr>
          <w:delText>Gadrich, T., and G. Katriel</w:delText>
        </w:r>
        <w:r w:rsidRPr="00042E44" w:rsidDel="003D6BFD">
          <w:rPr>
            <w:rFonts w:ascii="Calibri" w:hAnsi="Calibri" w:cs="Calibri"/>
          </w:rPr>
          <w:delText xml:space="preserve">. </w:delText>
        </w:r>
        <w:r w:rsidRPr="00042E44" w:rsidDel="003D6BFD">
          <w:rPr>
            <w:rFonts w:ascii="Calibri" w:hAnsi="Calibri" w:cs="Calibri"/>
            <w:b/>
            <w:bCs/>
          </w:rPr>
          <w:delText>2016</w:delText>
        </w:r>
        <w:r w:rsidRPr="00042E44" w:rsidDel="003D6BFD">
          <w:rPr>
            <w:rFonts w:ascii="Calibri" w:hAnsi="Calibri" w:cs="Calibri"/>
          </w:rPr>
          <w:delText>. A Mechanistic Stochastic Ricker Model: Analytical and Numerical Investigations. Int. J. Bifurcation Chaos. 26: 1650067.</w:delText>
        </w:r>
      </w:del>
    </w:p>
    <w:p w14:paraId="36579F8D" w14:textId="5B08EB40" w:rsidR="00493C01" w:rsidRPr="00042E44" w:rsidDel="003D6BFD" w:rsidRDefault="00493C01" w:rsidP="00493C01">
      <w:pPr>
        <w:pStyle w:val="Bibliography"/>
        <w:rPr>
          <w:del w:id="487" w:author="Bahlai, Christine" w:date="2018-06-04T12:47:00Z"/>
          <w:rFonts w:ascii="Calibri" w:hAnsi="Calibri" w:cs="Calibri"/>
        </w:rPr>
      </w:pPr>
      <w:del w:id="488" w:author="Bahlai, Christine" w:date="2018-06-04T12:47:00Z">
        <w:r w:rsidRPr="00042E44" w:rsidDel="003D6BFD">
          <w:rPr>
            <w:rFonts w:ascii="Calibri" w:hAnsi="Calibri" w:cs="Calibri"/>
            <w:b/>
            <w:bCs/>
          </w:rPr>
          <w:delText>Hare, S. R., and N. J. Mantua</w:delText>
        </w:r>
        <w:r w:rsidRPr="00042E44" w:rsidDel="003D6BFD">
          <w:rPr>
            <w:rFonts w:ascii="Calibri" w:hAnsi="Calibri" w:cs="Calibri"/>
          </w:rPr>
          <w:delText xml:space="preserve">. </w:delText>
        </w:r>
        <w:r w:rsidRPr="00042E44" w:rsidDel="003D6BFD">
          <w:rPr>
            <w:rFonts w:ascii="Calibri" w:hAnsi="Calibri" w:cs="Calibri"/>
            <w:b/>
            <w:bCs/>
          </w:rPr>
          <w:delText>2000</w:delText>
        </w:r>
        <w:r w:rsidRPr="00042E44" w:rsidDel="003D6BFD">
          <w:rPr>
            <w:rFonts w:ascii="Calibri" w:hAnsi="Calibri" w:cs="Calibri"/>
          </w:rPr>
          <w:delText>. Empirical evidence for North Pacific regime shifts in 1977 and 1989. Progress in Oceanography. 47: 103–145.</w:delText>
        </w:r>
      </w:del>
    </w:p>
    <w:p w14:paraId="5A90B84A" w14:textId="1964205B" w:rsidR="00493C01" w:rsidRPr="00042E44" w:rsidDel="003D6BFD" w:rsidRDefault="00493C01" w:rsidP="00493C01">
      <w:pPr>
        <w:pStyle w:val="Bibliography"/>
        <w:rPr>
          <w:del w:id="489" w:author="Bahlai, Christine" w:date="2018-06-04T12:47:00Z"/>
          <w:rFonts w:ascii="Calibri" w:hAnsi="Calibri" w:cs="Calibri"/>
        </w:rPr>
      </w:pPr>
      <w:del w:id="490" w:author="Bahlai, Christine" w:date="2018-06-04T12:47:00Z">
        <w:r w:rsidRPr="00042E44" w:rsidDel="003D6BFD">
          <w:rPr>
            <w:rFonts w:ascii="Calibri" w:hAnsi="Calibri" w:cs="Calibri"/>
            <w:b/>
            <w:bCs/>
          </w:rPr>
          <w:delText>Heimpel, G., L. Frelich, D. Landis, K. Hopper, K. Hoelmer, Z. Sezen, M. Asplen, and K. Wu</w:delText>
        </w:r>
        <w:r w:rsidRPr="00042E44" w:rsidDel="003D6BFD">
          <w:rPr>
            <w:rFonts w:ascii="Calibri" w:hAnsi="Calibri" w:cs="Calibri"/>
          </w:rPr>
          <w:delText xml:space="preserve">. </w:delText>
        </w:r>
        <w:r w:rsidRPr="00042E44" w:rsidDel="003D6BFD">
          <w:rPr>
            <w:rFonts w:ascii="Calibri" w:hAnsi="Calibri" w:cs="Calibri"/>
            <w:b/>
            <w:bCs/>
          </w:rPr>
          <w:delText>2010</w:delText>
        </w:r>
        <w:r w:rsidRPr="00042E44" w:rsidDel="003D6BFD">
          <w:rPr>
            <w:rFonts w:ascii="Calibri" w:hAnsi="Calibri" w:cs="Calibri"/>
          </w:rPr>
          <w:delText>. European buckthorn and Asian soybean aphid as components of an extensive invasional meltdown in North America. Biological Invasions. 12: 2913–2931.</w:delText>
        </w:r>
      </w:del>
    </w:p>
    <w:p w14:paraId="7CFAE770" w14:textId="1DF0A4B3" w:rsidR="00493C01" w:rsidRPr="00042E44" w:rsidDel="003D6BFD" w:rsidRDefault="00493C01" w:rsidP="00493C01">
      <w:pPr>
        <w:pStyle w:val="Bibliography"/>
        <w:rPr>
          <w:del w:id="491" w:author="Bahlai, Christine" w:date="2018-06-04T12:47:00Z"/>
          <w:rFonts w:ascii="Calibri" w:hAnsi="Calibri" w:cs="Calibri"/>
        </w:rPr>
      </w:pPr>
      <w:del w:id="492" w:author="Bahlai, Christine" w:date="2018-06-04T12:47:00Z">
        <w:r w:rsidRPr="00042E44" w:rsidDel="003D6BFD">
          <w:rPr>
            <w:rFonts w:ascii="Calibri" w:hAnsi="Calibri" w:cs="Calibri"/>
            <w:b/>
            <w:bCs/>
          </w:rPr>
          <w:delText>Jenouvrier, S., H. Weimerskirch, C. Barbraud, Y.-H. Park, and B. Cazelles</w:delText>
        </w:r>
        <w:r w:rsidRPr="00042E44" w:rsidDel="003D6BFD">
          <w:rPr>
            <w:rFonts w:ascii="Calibri" w:hAnsi="Calibri" w:cs="Calibri"/>
          </w:rPr>
          <w:delText xml:space="preserve">. </w:delText>
        </w:r>
        <w:r w:rsidRPr="00042E44" w:rsidDel="003D6BFD">
          <w:rPr>
            <w:rFonts w:ascii="Calibri" w:hAnsi="Calibri" w:cs="Calibri"/>
            <w:b/>
            <w:bCs/>
          </w:rPr>
          <w:delText>2005</w:delText>
        </w:r>
        <w:r w:rsidRPr="00042E44" w:rsidDel="003D6BFD">
          <w:rPr>
            <w:rFonts w:ascii="Calibri" w:hAnsi="Calibri" w:cs="Calibri"/>
          </w:rPr>
          <w:delText>. Evidence of a shift in the cyclicity of Antarctic seabird dynamics linked to climate. Proceedings of the Royal Society B: Biological Sciences. 272: 887–895.</w:delText>
        </w:r>
      </w:del>
    </w:p>
    <w:p w14:paraId="408DBDDB" w14:textId="67AC7A05" w:rsidR="00493C01" w:rsidRPr="00042E44" w:rsidDel="003D6BFD" w:rsidRDefault="00493C01" w:rsidP="00493C01">
      <w:pPr>
        <w:pStyle w:val="Bibliography"/>
        <w:rPr>
          <w:del w:id="493" w:author="Bahlai, Christine" w:date="2018-06-04T12:47:00Z"/>
          <w:rFonts w:ascii="Calibri" w:hAnsi="Calibri" w:cs="Calibri"/>
        </w:rPr>
      </w:pPr>
      <w:del w:id="494" w:author="Bahlai, Christine" w:date="2018-06-04T12:47:00Z">
        <w:r w:rsidRPr="00042E44" w:rsidDel="003D6BFD">
          <w:rPr>
            <w:rFonts w:ascii="Calibri" w:hAnsi="Calibri" w:cs="Calibri"/>
            <w:b/>
            <w:bCs/>
          </w:rPr>
          <w:delText>Killick, R., and I. Eckley</w:delText>
        </w:r>
        <w:r w:rsidRPr="00042E44" w:rsidDel="003D6BFD">
          <w:rPr>
            <w:rFonts w:ascii="Calibri" w:hAnsi="Calibri" w:cs="Calibri"/>
          </w:rPr>
          <w:delText xml:space="preserve">. </w:delText>
        </w:r>
        <w:r w:rsidRPr="00042E44" w:rsidDel="003D6BFD">
          <w:rPr>
            <w:rFonts w:ascii="Calibri" w:hAnsi="Calibri" w:cs="Calibri"/>
            <w:b/>
            <w:bCs/>
          </w:rPr>
          <w:delText>2014</w:delText>
        </w:r>
        <w:r w:rsidRPr="00042E44" w:rsidDel="003D6BFD">
          <w:rPr>
            <w:rFonts w:ascii="Calibri" w:hAnsi="Calibri" w:cs="Calibri"/>
          </w:rPr>
          <w:delText>. changepoint: An R package for changepoint analysis. Journal of Statistical Software. 58: 1–19.</w:delText>
        </w:r>
      </w:del>
    </w:p>
    <w:p w14:paraId="18B9524D" w14:textId="72C095ED" w:rsidR="00493C01" w:rsidRPr="00042E44" w:rsidDel="003D6BFD" w:rsidRDefault="00493C01" w:rsidP="00493C01">
      <w:pPr>
        <w:pStyle w:val="Bibliography"/>
        <w:rPr>
          <w:del w:id="495" w:author="Bahlai, Christine" w:date="2018-06-04T12:47:00Z"/>
          <w:rFonts w:ascii="Calibri" w:hAnsi="Calibri" w:cs="Calibri"/>
        </w:rPr>
      </w:pPr>
      <w:del w:id="496" w:author="Bahlai, Christine" w:date="2018-06-04T12:47:00Z">
        <w:r w:rsidRPr="00042E44" w:rsidDel="003D6BFD">
          <w:rPr>
            <w:rFonts w:ascii="Calibri" w:hAnsi="Calibri" w:cs="Calibri"/>
            <w:b/>
            <w:bCs/>
          </w:rPr>
          <w:delText>Knapp, A. K., M. D. Smith, S. E. Hobbie, S. L. Collins, T. J. Fahey, G. J. A. Hansen, D. A. Landis, K. J. La Pierre, J. M. Melillo, T. R. Seastedt, G. R. Shaver, and J. R. Webster</w:delText>
        </w:r>
        <w:r w:rsidRPr="00042E44" w:rsidDel="003D6BFD">
          <w:rPr>
            <w:rFonts w:ascii="Calibri" w:hAnsi="Calibri" w:cs="Calibri"/>
          </w:rPr>
          <w:delText xml:space="preserve">. </w:delText>
        </w:r>
        <w:r w:rsidRPr="00042E44" w:rsidDel="003D6BFD">
          <w:rPr>
            <w:rFonts w:ascii="Calibri" w:hAnsi="Calibri" w:cs="Calibri"/>
            <w:b/>
            <w:bCs/>
          </w:rPr>
          <w:delText>2012</w:delText>
        </w:r>
        <w:r w:rsidRPr="00042E44" w:rsidDel="003D6BFD">
          <w:rPr>
            <w:rFonts w:ascii="Calibri" w:hAnsi="Calibri" w:cs="Calibri"/>
          </w:rPr>
          <w:delText>. Past, present, and future roles of long-term experiments in the LTER Network. Bioscience. 62: 377–389.</w:delText>
        </w:r>
      </w:del>
    </w:p>
    <w:p w14:paraId="1897225A" w14:textId="76617843" w:rsidR="00493C01" w:rsidRPr="00042E44" w:rsidDel="003D6BFD" w:rsidRDefault="00493C01" w:rsidP="00493C01">
      <w:pPr>
        <w:pStyle w:val="Bibliography"/>
        <w:rPr>
          <w:del w:id="497" w:author="Bahlai, Christine" w:date="2018-06-04T12:47:00Z"/>
          <w:rFonts w:ascii="Calibri" w:hAnsi="Calibri" w:cs="Calibri"/>
        </w:rPr>
      </w:pPr>
      <w:del w:id="498" w:author="Bahlai, Christine" w:date="2018-06-04T12:47:00Z">
        <w:r w:rsidRPr="00042E44" w:rsidDel="003D6BFD">
          <w:rPr>
            <w:rFonts w:ascii="Calibri" w:hAnsi="Calibri" w:cs="Calibri"/>
            <w:b/>
            <w:bCs/>
          </w:rPr>
          <w:delText>Lovett, J.</w:delText>
        </w:r>
        <w:r w:rsidRPr="00042E44" w:rsidDel="003D6BFD">
          <w:rPr>
            <w:rFonts w:ascii="Calibri" w:hAnsi="Calibri" w:cs="Calibri"/>
          </w:rPr>
          <w:delText xml:space="preserve"> </w:delText>
        </w:r>
        <w:r w:rsidRPr="00042E44" w:rsidDel="003D6BFD">
          <w:rPr>
            <w:rFonts w:ascii="Calibri" w:hAnsi="Calibri" w:cs="Calibri"/>
            <w:b/>
            <w:bCs/>
          </w:rPr>
          <w:delText>2017</w:delText>
        </w:r>
        <w:r w:rsidRPr="00042E44" w:rsidDel="003D6BFD">
          <w:rPr>
            <w:rFonts w:ascii="Calibri" w:hAnsi="Calibri" w:cs="Calibri"/>
          </w:rPr>
          <w:delText>. Monarch Population Status.</w:delText>
        </w:r>
      </w:del>
    </w:p>
    <w:p w14:paraId="790D8A05" w14:textId="4BF7B55C" w:rsidR="00493C01" w:rsidRPr="00042E44" w:rsidDel="003D6BFD" w:rsidRDefault="00493C01" w:rsidP="00493C01">
      <w:pPr>
        <w:pStyle w:val="Bibliography"/>
        <w:rPr>
          <w:del w:id="499" w:author="Bahlai, Christine" w:date="2018-06-04T12:47:00Z"/>
          <w:rFonts w:ascii="Calibri" w:hAnsi="Calibri" w:cs="Calibri"/>
        </w:rPr>
      </w:pPr>
      <w:del w:id="500" w:author="Bahlai, Christine" w:date="2018-06-04T12:47:00Z">
        <w:r w:rsidRPr="00042E44" w:rsidDel="003D6BFD">
          <w:rPr>
            <w:rFonts w:ascii="Calibri" w:hAnsi="Calibri" w:cs="Calibri"/>
            <w:b/>
            <w:bCs/>
          </w:rPr>
          <w:delText>May, R. M.</w:delText>
        </w:r>
        <w:r w:rsidRPr="00042E44" w:rsidDel="003D6BFD">
          <w:rPr>
            <w:rFonts w:ascii="Calibri" w:hAnsi="Calibri" w:cs="Calibri"/>
          </w:rPr>
          <w:delText xml:space="preserve"> </w:delText>
        </w:r>
        <w:r w:rsidRPr="00042E44" w:rsidDel="003D6BFD">
          <w:rPr>
            <w:rFonts w:ascii="Calibri" w:hAnsi="Calibri" w:cs="Calibri"/>
            <w:b/>
            <w:bCs/>
          </w:rPr>
          <w:delText>1976</w:delText>
        </w:r>
        <w:r w:rsidRPr="00042E44" w:rsidDel="003D6BFD">
          <w:rPr>
            <w:rFonts w:ascii="Calibri" w:hAnsi="Calibri" w:cs="Calibri"/>
          </w:rPr>
          <w:delText>. Simple mathematical models with very complicated dynamics. Nature. 261: 459–467.</w:delText>
        </w:r>
      </w:del>
    </w:p>
    <w:p w14:paraId="1774CBEB" w14:textId="4585749E" w:rsidR="00493C01" w:rsidRPr="00042E44" w:rsidDel="003D6BFD" w:rsidRDefault="00493C01" w:rsidP="00493C01">
      <w:pPr>
        <w:pStyle w:val="Bibliography"/>
        <w:rPr>
          <w:del w:id="501" w:author="Bahlai, Christine" w:date="2018-06-04T12:47:00Z"/>
          <w:rFonts w:ascii="Calibri" w:hAnsi="Calibri" w:cs="Calibri"/>
        </w:rPr>
      </w:pPr>
      <w:del w:id="502" w:author="Bahlai, Christine" w:date="2018-06-04T12:47:00Z">
        <w:r w:rsidRPr="00042E44" w:rsidDel="003D6BFD">
          <w:rPr>
            <w:rFonts w:ascii="Calibri" w:hAnsi="Calibri" w:cs="Calibri"/>
            <w:b/>
            <w:bCs/>
          </w:rPr>
          <w:delText>Mueller, E. K., and K. A. Baum</w:delText>
        </w:r>
        <w:r w:rsidRPr="00042E44" w:rsidDel="003D6BFD">
          <w:rPr>
            <w:rFonts w:ascii="Calibri" w:hAnsi="Calibri" w:cs="Calibri"/>
          </w:rPr>
          <w:delText xml:space="preserve">. </w:delText>
        </w:r>
        <w:r w:rsidRPr="00042E44" w:rsidDel="003D6BFD">
          <w:rPr>
            <w:rFonts w:ascii="Calibri" w:hAnsi="Calibri" w:cs="Calibri"/>
            <w:b/>
            <w:bCs/>
          </w:rPr>
          <w:delText>2014</w:delText>
        </w:r>
        <w:r w:rsidRPr="00042E44" w:rsidDel="003D6BFD">
          <w:rPr>
            <w:rFonts w:ascii="Calibri" w:hAnsi="Calibri" w:cs="Calibri"/>
          </w:rPr>
          <w:delText>. Monarch-parasite interactions in managed and roadside prairies. Journal of insect conservation. 18: 847.</w:delText>
        </w:r>
      </w:del>
    </w:p>
    <w:p w14:paraId="76BFB1A3" w14:textId="48809376" w:rsidR="00493C01" w:rsidRPr="00042E44" w:rsidDel="003D6BFD" w:rsidRDefault="00493C01" w:rsidP="00493C01">
      <w:pPr>
        <w:pStyle w:val="Bibliography"/>
        <w:rPr>
          <w:del w:id="503" w:author="Bahlai, Christine" w:date="2018-06-04T12:47:00Z"/>
          <w:rFonts w:ascii="Calibri" w:hAnsi="Calibri" w:cs="Calibri"/>
        </w:rPr>
      </w:pPr>
      <w:del w:id="504" w:author="Bahlai, Christine" w:date="2018-06-04T12:47:00Z">
        <w:r w:rsidRPr="00042E44" w:rsidDel="003D6BFD">
          <w:rPr>
            <w:rFonts w:ascii="Calibri" w:hAnsi="Calibri" w:cs="Calibri"/>
            <w:b/>
            <w:bCs/>
          </w:rPr>
          <w:delText>Pleasants, J. M., and K. S. Oberhauser</w:delText>
        </w:r>
        <w:r w:rsidRPr="00042E44" w:rsidDel="003D6BFD">
          <w:rPr>
            <w:rFonts w:ascii="Calibri" w:hAnsi="Calibri" w:cs="Calibri"/>
          </w:rPr>
          <w:delText xml:space="preserve">. </w:delText>
        </w:r>
        <w:r w:rsidRPr="00042E44" w:rsidDel="003D6BFD">
          <w:rPr>
            <w:rFonts w:ascii="Calibri" w:hAnsi="Calibri" w:cs="Calibri"/>
            <w:b/>
            <w:bCs/>
          </w:rPr>
          <w:delText>2013</w:delText>
        </w:r>
        <w:r w:rsidRPr="00042E44" w:rsidDel="003D6BFD">
          <w:rPr>
            <w:rFonts w:ascii="Calibri" w:hAnsi="Calibri" w:cs="Calibri"/>
          </w:rPr>
          <w:delText>. Milkweed loss in agricultural fields because of herbicide use: effect on the monarch butterfly population. Insect Conservation and Diversity. 6: 135–144.</w:delText>
        </w:r>
      </w:del>
    </w:p>
    <w:p w14:paraId="330EAE0E" w14:textId="0232F55F" w:rsidR="00493C01" w:rsidRPr="00042E44" w:rsidDel="003D6BFD" w:rsidRDefault="00493C01" w:rsidP="00493C01">
      <w:pPr>
        <w:pStyle w:val="Bibliography"/>
        <w:rPr>
          <w:del w:id="505" w:author="Bahlai, Christine" w:date="2018-06-04T12:47:00Z"/>
          <w:rFonts w:ascii="Calibri" w:hAnsi="Calibri" w:cs="Calibri"/>
        </w:rPr>
      </w:pPr>
      <w:del w:id="506" w:author="Bahlai, Christine" w:date="2018-06-04T12:47:00Z">
        <w:r w:rsidRPr="00042E44" w:rsidDel="003D6BFD">
          <w:rPr>
            <w:rFonts w:ascii="Calibri" w:hAnsi="Calibri" w:cs="Calibri"/>
            <w:b/>
            <w:bCs/>
          </w:rPr>
          <w:delText>Powles, S. O. D. S. B.</w:delText>
        </w:r>
        <w:r w:rsidRPr="00042E44" w:rsidDel="003D6BFD">
          <w:rPr>
            <w:rFonts w:ascii="Calibri" w:hAnsi="Calibri" w:cs="Calibri"/>
          </w:rPr>
          <w:delText xml:space="preserve"> </w:delText>
        </w:r>
        <w:r w:rsidRPr="00042E44" w:rsidDel="003D6BFD">
          <w:rPr>
            <w:rFonts w:ascii="Calibri" w:hAnsi="Calibri" w:cs="Calibri"/>
            <w:b/>
            <w:bCs/>
          </w:rPr>
          <w:delText>2010</w:delText>
        </w:r>
        <w:r w:rsidRPr="00042E44" w:rsidDel="003D6BFD">
          <w:rPr>
            <w:rFonts w:ascii="Calibri" w:hAnsi="Calibri" w:cs="Calibri"/>
          </w:rPr>
          <w:delText>. Glyphosate-resistant crops and weeds: now and in the future.</w:delText>
        </w:r>
      </w:del>
    </w:p>
    <w:p w14:paraId="55382208" w14:textId="48F8F10C" w:rsidR="00493C01" w:rsidRPr="00042E44" w:rsidDel="003D6BFD" w:rsidRDefault="00493C01" w:rsidP="00493C01">
      <w:pPr>
        <w:pStyle w:val="Bibliography"/>
        <w:rPr>
          <w:del w:id="507" w:author="Bahlai, Christine" w:date="2018-06-04T12:47:00Z"/>
          <w:rFonts w:ascii="Calibri" w:hAnsi="Calibri" w:cs="Calibri"/>
        </w:rPr>
      </w:pPr>
      <w:del w:id="508" w:author="Bahlai, Christine" w:date="2018-06-04T12:47:00Z">
        <w:r w:rsidRPr="00042E44" w:rsidDel="003D6BFD">
          <w:rPr>
            <w:rFonts w:ascii="Calibri" w:hAnsi="Calibri" w:cs="Calibri"/>
            <w:b/>
            <w:bCs/>
          </w:rPr>
          <w:delText>Priyadarshana, W., and G. Sofronov</w:delText>
        </w:r>
        <w:r w:rsidRPr="00042E44" w:rsidDel="003D6BFD">
          <w:rPr>
            <w:rFonts w:ascii="Calibri" w:hAnsi="Calibri" w:cs="Calibri"/>
          </w:rPr>
          <w:delText xml:space="preserve">. </w:delText>
        </w:r>
        <w:r w:rsidRPr="00042E44" w:rsidDel="003D6BFD">
          <w:rPr>
            <w:rFonts w:ascii="Calibri" w:hAnsi="Calibri" w:cs="Calibri"/>
            <w:b/>
            <w:bCs/>
          </w:rPr>
          <w:delText>2015</w:delText>
        </w:r>
        <w:r w:rsidRPr="00042E44" w:rsidDel="003D6BFD">
          <w:rPr>
            <w:rFonts w:ascii="Calibri" w:hAnsi="Calibri" w:cs="Calibri"/>
          </w:rPr>
          <w:delText>. Multiple break-points detection in array CGH data via the cross-entropy method. IEEE/ACM Transactions on Computational Biology and Bioinformatics (TCBB). 12: 487–498.</w:delText>
        </w:r>
      </w:del>
    </w:p>
    <w:p w14:paraId="657E69AA" w14:textId="3FA46E12" w:rsidR="00493C01" w:rsidRPr="00042E44" w:rsidDel="003D6BFD" w:rsidRDefault="00493C01" w:rsidP="00493C01">
      <w:pPr>
        <w:pStyle w:val="Bibliography"/>
        <w:rPr>
          <w:del w:id="509" w:author="Bahlai, Christine" w:date="2018-06-04T12:47:00Z"/>
          <w:rFonts w:ascii="Calibri" w:hAnsi="Calibri" w:cs="Calibri"/>
        </w:rPr>
      </w:pPr>
      <w:del w:id="510" w:author="Bahlai, Christine" w:date="2018-06-04T12:47:00Z">
        <w:r w:rsidRPr="00042E44" w:rsidDel="003D6BFD">
          <w:rPr>
            <w:rFonts w:ascii="Calibri" w:hAnsi="Calibri" w:cs="Calibri"/>
            <w:b/>
            <w:bCs/>
          </w:rPr>
          <w:delText>Prysby, M. D., and K. S. Oberhauser</w:delText>
        </w:r>
        <w:r w:rsidRPr="00042E44" w:rsidDel="003D6BFD">
          <w:rPr>
            <w:rFonts w:ascii="Calibri" w:hAnsi="Calibri" w:cs="Calibri"/>
          </w:rPr>
          <w:delText xml:space="preserve">. </w:delText>
        </w:r>
        <w:r w:rsidRPr="00042E44" w:rsidDel="003D6BFD">
          <w:rPr>
            <w:rFonts w:ascii="Calibri" w:hAnsi="Calibri" w:cs="Calibri"/>
            <w:b/>
            <w:bCs/>
          </w:rPr>
          <w:delText>2004</w:delText>
        </w:r>
        <w:r w:rsidRPr="00042E44" w:rsidDel="003D6BFD">
          <w:rPr>
            <w:rFonts w:ascii="Calibri" w:hAnsi="Calibri" w:cs="Calibri"/>
          </w:rPr>
          <w:delText>. Temporal and geographic variation in monarch densities: citizen scientists document monarch population patterns. The monarch butterfly: Biology and conservation. 9–20.</w:delText>
        </w:r>
      </w:del>
    </w:p>
    <w:p w14:paraId="3DA89A04" w14:textId="4B6475C7" w:rsidR="00493C01" w:rsidRPr="00042E44" w:rsidDel="003D6BFD" w:rsidRDefault="00493C01" w:rsidP="00493C01">
      <w:pPr>
        <w:pStyle w:val="Bibliography"/>
        <w:rPr>
          <w:del w:id="511" w:author="Bahlai, Christine" w:date="2018-06-04T12:47:00Z"/>
          <w:rFonts w:ascii="Calibri" w:hAnsi="Calibri" w:cs="Calibri"/>
        </w:rPr>
      </w:pPr>
      <w:del w:id="512" w:author="Bahlai, Christine" w:date="2018-06-04T12:47:00Z">
        <w:r w:rsidRPr="00042E44" w:rsidDel="003D6BFD">
          <w:rPr>
            <w:rFonts w:ascii="Calibri" w:hAnsi="Calibri" w:cs="Calibri"/>
            <w:b/>
            <w:bCs/>
          </w:rPr>
          <w:delText>R Development Core Team</w:delText>
        </w:r>
        <w:r w:rsidRPr="00042E44" w:rsidDel="003D6BFD">
          <w:rPr>
            <w:rFonts w:ascii="Calibri" w:hAnsi="Calibri" w:cs="Calibri"/>
          </w:rPr>
          <w:delText xml:space="preserve">. </w:delText>
        </w:r>
        <w:r w:rsidRPr="00042E44" w:rsidDel="003D6BFD">
          <w:rPr>
            <w:rFonts w:ascii="Calibri" w:hAnsi="Calibri" w:cs="Calibri"/>
            <w:b/>
            <w:bCs/>
          </w:rPr>
          <w:delText>2017</w:delText>
        </w:r>
        <w:r w:rsidRPr="00042E44" w:rsidDel="003D6BFD">
          <w:rPr>
            <w:rFonts w:ascii="Calibri" w:hAnsi="Calibri" w:cs="Calibri"/>
          </w:rPr>
          <w:delText>. R: A Language and Environment for Statistical Computing 3.3.3. R Foundation for Statistical Computing.</w:delText>
        </w:r>
      </w:del>
    </w:p>
    <w:p w14:paraId="08295D94" w14:textId="497A09F1" w:rsidR="00493C01" w:rsidRPr="00042E44" w:rsidDel="003D6BFD" w:rsidRDefault="00493C01" w:rsidP="00493C01">
      <w:pPr>
        <w:pStyle w:val="Bibliography"/>
        <w:rPr>
          <w:del w:id="513" w:author="Bahlai, Christine" w:date="2018-06-04T12:47:00Z"/>
          <w:rFonts w:ascii="Calibri" w:hAnsi="Calibri" w:cs="Calibri"/>
        </w:rPr>
      </w:pPr>
      <w:del w:id="514" w:author="Bahlai, Christine" w:date="2018-06-04T12:47:00Z">
        <w:r w:rsidRPr="00042E44" w:rsidDel="003D6BFD">
          <w:rPr>
            <w:rFonts w:ascii="Calibri" w:hAnsi="Calibri" w:cs="Calibri"/>
            <w:b/>
            <w:bCs/>
          </w:rPr>
          <w:delText>Rhainds, M., H. J. S. Yoo, P. Kindlmann, D. Voegtlin, D. Castillo, C. Rutledge, C. Sadof, S. Yaninek, and R. J. O’Neil</w:delText>
        </w:r>
        <w:r w:rsidRPr="00042E44" w:rsidDel="003D6BFD">
          <w:rPr>
            <w:rFonts w:ascii="Calibri" w:hAnsi="Calibri" w:cs="Calibri"/>
          </w:rPr>
          <w:delText xml:space="preserve">. </w:delText>
        </w:r>
        <w:r w:rsidRPr="00042E44" w:rsidDel="003D6BFD">
          <w:rPr>
            <w:rFonts w:ascii="Calibri" w:hAnsi="Calibri" w:cs="Calibri"/>
            <w:b/>
            <w:bCs/>
          </w:rPr>
          <w:delText>2010</w:delText>
        </w:r>
        <w:r w:rsidRPr="00042E44" w:rsidDel="003D6BFD">
          <w:rPr>
            <w:rFonts w:ascii="Calibri" w:hAnsi="Calibri" w:cs="Calibri"/>
          </w:rPr>
          <w:delText>. Two-year oscillation cycle in abundance of soybean aphid in Indiana. Agricultural and Forest Entomology. 12: 251–257.</w:delText>
        </w:r>
      </w:del>
    </w:p>
    <w:p w14:paraId="35F7AD3D" w14:textId="1FA9BE87" w:rsidR="00493C01" w:rsidRPr="00042E44" w:rsidDel="003D6BFD" w:rsidRDefault="00493C01" w:rsidP="00493C01">
      <w:pPr>
        <w:pStyle w:val="Bibliography"/>
        <w:rPr>
          <w:del w:id="515" w:author="Bahlai, Christine" w:date="2018-06-04T12:47:00Z"/>
          <w:rFonts w:ascii="Calibri" w:hAnsi="Calibri" w:cs="Calibri"/>
        </w:rPr>
      </w:pPr>
      <w:del w:id="516" w:author="Bahlai, Christine" w:date="2018-06-04T12:47:00Z">
        <w:r w:rsidRPr="00042E44" w:rsidDel="003D6BFD">
          <w:rPr>
            <w:rFonts w:ascii="Calibri" w:hAnsi="Calibri" w:cs="Calibri"/>
            <w:b/>
            <w:bCs/>
          </w:rPr>
          <w:delText>Ricker, W. E.</w:delText>
        </w:r>
        <w:r w:rsidRPr="00042E44" w:rsidDel="003D6BFD">
          <w:rPr>
            <w:rFonts w:ascii="Calibri" w:hAnsi="Calibri" w:cs="Calibri"/>
          </w:rPr>
          <w:delText xml:space="preserve"> </w:delText>
        </w:r>
        <w:r w:rsidRPr="00042E44" w:rsidDel="003D6BFD">
          <w:rPr>
            <w:rFonts w:ascii="Calibri" w:hAnsi="Calibri" w:cs="Calibri"/>
            <w:b/>
            <w:bCs/>
          </w:rPr>
          <w:delText>1954</w:delText>
        </w:r>
        <w:r w:rsidRPr="00042E44" w:rsidDel="003D6BFD">
          <w:rPr>
            <w:rFonts w:ascii="Calibri" w:hAnsi="Calibri" w:cs="Calibri"/>
          </w:rPr>
          <w:delText>. Stock and Recruitment. J. Fish. Res. Bd. Can. 11: 559–623.</w:delText>
        </w:r>
      </w:del>
    </w:p>
    <w:p w14:paraId="79BDD905" w14:textId="3A61160A" w:rsidR="00493C01" w:rsidRPr="00042E44" w:rsidDel="003D6BFD" w:rsidRDefault="00493C01" w:rsidP="00493C01">
      <w:pPr>
        <w:pStyle w:val="Bibliography"/>
        <w:rPr>
          <w:del w:id="517" w:author="Bahlai, Christine" w:date="2018-06-04T12:47:00Z"/>
          <w:rFonts w:ascii="Calibri" w:hAnsi="Calibri" w:cs="Calibri"/>
        </w:rPr>
      </w:pPr>
      <w:del w:id="518" w:author="Bahlai, Christine" w:date="2018-06-04T12:47:00Z">
        <w:r w:rsidRPr="00042E44" w:rsidDel="003D6BFD">
          <w:rPr>
            <w:rFonts w:ascii="Calibri" w:hAnsi="Calibri" w:cs="Calibri"/>
            <w:b/>
            <w:bCs/>
          </w:rPr>
          <w:delText>RStudio Team</w:delText>
        </w:r>
        <w:r w:rsidRPr="00042E44" w:rsidDel="003D6BFD">
          <w:rPr>
            <w:rFonts w:ascii="Calibri" w:hAnsi="Calibri" w:cs="Calibri"/>
          </w:rPr>
          <w:delText xml:space="preserve">. </w:delText>
        </w:r>
        <w:r w:rsidRPr="00042E44" w:rsidDel="003D6BFD">
          <w:rPr>
            <w:rFonts w:ascii="Calibri" w:hAnsi="Calibri" w:cs="Calibri"/>
            <w:b/>
            <w:bCs/>
          </w:rPr>
          <w:delText>2015</w:delText>
        </w:r>
        <w:r w:rsidRPr="00042E44" w:rsidDel="003D6BFD">
          <w:rPr>
            <w:rFonts w:ascii="Calibri" w:hAnsi="Calibri" w:cs="Calibri"/>
          </w:rPr>
          <w:delText>. RStudio: Integrated Development for R (RStudio, Inc., Boston, MA, 2015). URL: https://www. rstudio. com/products/rstudio.</w:delText>
        </w:r>
      </w:del>
    </w:p>
    <w:p w14:paraId="033B892F" w14:textId="3749F957" w:rsidR="00493C01" w:rsidRPr="00042E44" w:rsidDel="003D6BFD" w:rsidRDefault="00493C01" w:rsidP="00493C01">
      <w:pPr>
        <w:pStyle w:val="Bibliography"/>
        <w:rPr>
          <w:del w:id="519" w:author="Bahlai, Christine" w:date="2018-06-04T12:47:00Z"/>
          <w:rFonts w:ascii="Calibri" w:hAnsi="Calibri" w:cs="Calibri"/>
        </w:rPr>
      </w:pPr>
      <w:del w:id="520" w:author="Bahlai, Christine" w:date="2018-06-04T12:47:00Z">
        <w:r w:rsidRPr="00042E44" w:rsidDel="003D6BFD">
          <w:rPr>
            <w:rFonts w:ascii="Calibri" w:hAnsi="Calibri" w:cs="Calibri"/>
            <w:b/>
            <w:bCs/>
          </w:rPr>
          <w:delText>Saunders, S. P., L. Ries, K. S. Oberhauser, W. E. Thogmartin, and E. F. Zipkin</w:delText>
        </w:r>
        <w:r w:rsidRPr="00042E44" w:rsidDel="003D6BFD">
          <w:rPr>
            <w:rFonts w:ascii="Calibri" w:hAnsi="Calibri" w:cs="Calibri"/>
          </w:rPr>
          <w:delText xml:space="preserve">. </w:delText>
        </w:r>
        <w:r w:rsidRPr="00042E44" w:rsidDel="003D6BFD">
          <w:rPr>
            <w:rFonts w:ascii="Calibri" w:hAnsi="Calibri" w:cs="Calibri"/>
            <w:b/>
            <w:bCs/>
          </w:rPr>
          <w:delText>2017</w:delText>
        </w:r>
        <w:r w:rsidRPr="00042E44" w:rsidDel="003D6BFD">
          <w:rPr>
            <w:rFonts w:ascii="Calibri" w:hAnsi="Calibri" w:cs="Calibri"/>
          </w:rPr>
          <w:delText>. Local and cross-seasonal associations of climate and land use with abundance of monarch butterflies Danaus plexippus. Ecography. n/a-n/a.</w:delText>
        </w:r>
      </w:del>
    </w:p>
    <w:p w14:paraId="1E0A8700" w14:textId="7E94D947" w:rsidR="00493C01" w:rsidRPr="00042E44" w:rsidDel="003D6BFD" w:rsidRDefault="00493C01" w:rsidP="00493C01">
      <w:pPr>
        <w:pStyle w:val="Bibliography"/>
        <w:rPr>
          <w:del w:id="521" w:author="Bahlai, Christine" w:date="2018-06-04T12:47:00Z"/>
          <w:rFonts w:ascii="Calibri" w:hAnsi="Calibri" w:cs="Calibri"/>
        </w:rPr>
      </w:pPr>
      <w:del w:id="522" w:author="Bahlai, Christine" w:date="2018-06-04T12:47:00Z">
        <w:r w:rsidRPr="00042E44" w:rsidDel="003D6BFD">
          <w:rPr>
            <w:rFonts w:ascii="Calibri" w:hAnsi="Calibri" w:cs="Calibri"/>
            <w:b/>
            <w:bCs/>
          </w:rPr>
          <w:delTex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delText>
        </w:r>
        <w:r w:rsidRPr="00042E44" w:rsidDel="003D6BFD">
          <w:rPr>
            <w:rFonts w:ascii="Calibri" w:hAnsi="Calibri" w:cs="Calibri"/>
          </w:rPr>
          <w:delText xml:space="preserve">. </w:delText>
        </w:r>
        <w:r w:rsidRPr="00042E44" w:rsidDel="003D6BFD">
          <w:rPr>
            <w:rFonts w:ascii="Calibri" w:hAnsi="Calibri" w:cs="Calibri"/>
            <w:b/>
            <w:bCs/>
          </w:rPr>
          <w:delText>2013</w:delText>
        </w:r>
        <w:r w:rsidRPr="00042E44" w:rsidDel="003D6BFD">
          <w:rPr>
            <w:rFonts w:ascii="Calibri" w:hAnsi="Calibri" w:cs="Calibri"/>
          </w:rPr>
          <w:delText>. Identification of 100 fundamental ecological questions. J Ecol. 101: 58–67.</w:delText>
        </w:r>
      </w:del>
    </w:p>
    <w:p w14:paraId="14E9C3F3" w14:textId="58A1123E" w:rsidR="00493C01" w:rsidRPr="00042E44" w:rsidDel="003D6BFD" w:rsidRDefault="00493C01" w:rsidP="00493C01">
      <w:pPr>
        <w:pStyle w:val="Bibliography"/>
        <w:rPr>
          <w:del w:id="523" w:author="Bahlai, Christine" w:date="2018-06-04T12:47:00Z"/>
          <w:rFonts w:ascii="Calibri" w:hAnsi="Calibri" w:cs="Calibri"/>
        </w:rPr>
      </w:pPr>
      <w:del w:id="524" w:author="Bahlai, Christine" w:date="2018-06-04T12:47:00Z">
        <w:r w:rsidRPr="00042E44" w:rsidDel="003D6BFD">
          <w:rPr>
            <w:rFonts w:ascii="Calibri" w:hAnsi="Calibri" w:cs="Calibri"/>
            <w:b/>
            <w:bCs/>
          </w:rPr>
          <w:delText>Turchin, P.</w:delText>
        </w:r>
        <w:r w:rsidRPr="00042E44" w:rsidDel="003D6BFD">
          <w:rPr>
            <w:rFonts w:ascii="Calibri" w:hAnsi="Calibri" w:cs="Calibri"/>
          </w:rPr>
          <w:delText xml:space="preserve"> </w:delText>
        </w:r>
        <w:r w:rsidRPr="00042E44" w:rsidDel="003D6BFD">
          <w:rPr>
            <w:rFonts w:ascii="Calibri" w:hAnsi="Calibri" w:cs="Calibri"/>
            <w:b/>
            <w:bCs/>
          </w:rPr>
          <w:delText>2003</w:delText>
        </w:r>
        <w:r w:rsidRPr="00042E44" w:rsidDel="003D6BFD">
          <w:rPr>
            <w:rFonts w:ascii="Calibri" w:hAnsi="Calibri" w:cs="Calibri"/>
          </w:rPr>
          <w:delText>. Complex population dynamics: a theoretical/empirical synthesis. Princeton University Press.</w:delText>
        </w:r>
      </w:del>
    </w:p>
    <w:p w14:paraId="670F0D8D" w14:textId="715901B6" w:rsidR="00493C01" w:rsidRPr="00042E44" w:rsidDel="003D6BFD" w:rsidRDefault="00493C01" w:rsidP="00493C01">
      <w:pPr>
        <w:pStyle w:val="Bibliography"/>
        <w:rPr>
          <w:del w:id="525" w:author="Bahlai, Christine" w:date="2018-06-04T12:47:00Z"/>
          <w:rFonts w:ascii="Calibri" w:hAnsi="Calibri" w:cs="Calibri"/>
        </w:rPr>
      </w:pPr>
      <w:del w:id="526" w:author="Bahlai, Christine" w:date="2018-06-04T12:47:00Z">
        <w:r w:rsidRPr="00042E44" w:rsidDel="003D6BFD">
          <w:rPr>
            <w:rFonts w:ascii="Calibri" w:hAnsi="Calibri" w:cs="Calibri"/>
            <w:b/>
            <w:bCs/>
          </w:rPr>
          <w:delText>Urquhart, F. A., and N. R. Urquhart</w:delText>
        </w:r>
        <w:r w:rsidRPr="00042E44" w:rsidDel="003D6BFD">
          <w:rPr>
            <w:rFonts w:ascii="Calibri" w:hAnsi="Calibri" w:cs="Calibri"/>
          </w:rPr>
          <w:delText xml:space="preserve">. </w:delText>
        </w:r>
        <w:r w:rsidRPr="00042E44" w:rsidDel="003D6BFD">
          <w:rPr>
            <w:rFonts w:ascii="Calibri" w:hAnsi="Calibri" w:cs="Calibri"/>
            <w:b/>
            <w:bCs/>
          </w:rPr>
          <w:delText>1978</w:delText>
        </w:r>
        <w:r w:rsidRPr="00042E44" w:rsidDel="003D6BFD">
          <w:rPr>
            <w:rFonts w:ascii="Calibri" w:hAnsi="Calibri" w:cs="Calibri"/>
          </w:rPr>
          <w:delText>. Autumnal migration routes of the eastern population of the monarch butterfly (Danaus p. plexippus L.; Danaidae; Lepidoptera) in North America to the overwintering site in the Neovolcanic Plateau of Mexico. Can. J. Zool. 56: 1759–1764.</w:delText>
        </w:r>
      </w:del>
    </w:p>
    <w:p w14:paraId="4787D6FA" w14:textId="0DF39C4E" w:rsidR="00493C01" w:rsidRPr="00042E44" w:rsidDel="003D6BFD" w:rsidRDefault="00493C01" w:rsidP="00493C01">
      <w:pPr>
        <w:pStyle w:val="Bibliography"/>
        <w:rPr>
          <w:del w:id="527" w:author="Bahlai, Christine" w:date="2018-06-04T12:47:00Z"/>
          <w:rFonts w:ascii="Calibri" w:hAnsi="Calibri" w:cs="Calibri"/>
        </w:rPr>
      </w:pPr>
      <w:del w:id="528" w:author="Bahlai, Christine" w:date="2018-06-04T12:47:00Z">
        <w:r w:rsidRPr="00042E44" w:rsidDel="003D6BFD">
          <w:rPr>
            <w:rFonts w:ascii="Calibri" w:hAnsi="Calibri" w:cs="Calibri"/>
            <w:b/>
            <w:bCs/>
          </w:rPr>
          <w:delText>Vidal, O., J. Lopez-Garcia, and E. Rendon-Salinas</w:delText>
        </w:r>
        <w:r w:rsidRPr="00042E44" w:rsidDel="003D6BFD">
          <w:rPr>
            <w:rFonts w:ascii="Calibri" w:hAnsi="Calibri" w:cs="Calibri"/>
          </w:rPr>
          <w:delText xml:space="preserve">. </w:delText>
        </w:r>
        <w:r w:rsidRPr="00042E44" w:rsidDel="003D6BFD">
          <w:rPr>
            <w:rFonts w:ascii="Calibri" w:hAnsi="Calibri" w:cs="Calibri"/>
            <w:b/>
            <w:bCs/>
          </w:rPr>
          <w:delText>2014</w:delText>
        </w:r>
        <w:r w:rsidRPr="00042E44" w:rsidDel="003D6BFD">
          <w:rPr>
            <w:rFonts w:ascii="Calibri" w:hAnsi="Calibri" w:cs="Calibri"/>
          </w:rPr>
          <w:delText>. Trends in Deforestation and Forest Degradation after a Decade of Monitoring in the Monarch Butterfly Biosphere Reserve in Mexico. Conservation Biology. 28: 177–186.</w:delText>
        </w:r>
      </w:del>
    </w:p>
    <w:p w14:paraId="414F1F38" w14:textId="3ADF5E67" w:rsidR="00493C01" w:rsidRPr="00042E44" w:rsidDel="003D6BFD" w:rsidRDefault="00493C01" w:rsidP="00493C01">
      <w:pPr>
        <w:pStyle w:val="Bibliography"/>
        <w:rPr>
          <w:del w:id="529" w:author="Bahlai, Christine" w:date="2018-06-04T12:47:00Z"/>
          <w:rFonts w:ascii="Calibri" w:hAnsi="Calibri" w:cs="Calibri"/>
        </w:rPr>
      </w:pPr>
      <w:del w:id="530" w:author="Bahlai, Christine" w:date="2018-06-04T12:47:00Z">
        <w:r w:rsidRPr="00042E44" w:rsidDel="003D6BFD">
          <w:rPr>
            <w:rFonts w:ascii="Calibri" w:hAnsi="Calibri" w:cs="Calibri"/>
            <w:b/>
            <w:bCs/>
          </w:rPr>
          <w:delText>Vidal, O., and E. Rendón-Salinas</w:delText>
        </w:r>
        <w:r w:rsidRPr="00042E44" w:rsidDel="003D6BFD">
          <w:rPr>
            <w:rFonts w:ascii="Calibri" w:hAnsi="Calibri" w:cs="Calibri"/>
          </w:rPr>
          <w:delText xml:space="preserve">. </w:delText>
        </w:r>
        <w:r w:rsidRPr="00042E44" w:rsidDel="003D6BFD">
          <w:rPr>
            <w:rFonts w:ascii="Calibri" w:hAnsi="Calibri" w:cs="Calibri"/>
            <w:b/>
            <w:bCs/>
          </w:rPr>
          <w:delText>2014</w:delText>
        </w:r>
        <w:r w:rsidRPr="00042E44" w:rsidDel="003D6BFD">
          <w:rPr>
            <w:rFonts w:ascii="Calibri" w:hAnsi="Calibri" w:cs="Calibri"/>
          </w:rPr>
          <w:delText>. Dynamics and trends of overwintering colonies of the monarch butterfly in Mexico. Biological Conservation. 180: 165–175.</w:delText>
        </w:r>
      </w:del>
    </w:p>
    <w:p w14:paraId="136D7E7D" w14:textId="74B044AA" w:rsidR="00493C01" w:rsidRPr="00042E44" w:rsidDel="003D6BFD" w:rsidRDefault="00493C01" w:rsidP="00493C01">
      <w:pPr>
        <w:pStyle w:val="Bibliography"/>
        <w:rPr>
          <w:del w:id="531" w:author="Bahlai, Christine" w:date="2018-06-04T12:47:00Z"/>
          <w:rFonts w:ascii="Calibri" w:hAnsi="Calibri" w:cs="Calibri"/>
        </w:rPr>
      </w:pPr>
      <w:del w:id="532" w:author="Bahlai, Christine" w:date="2018-06-04T12:47:00Z">
        <w:r w:rsidRPr="00042E44" w:rsidDel="003D6BFD">
          <w:rPr>
            <w:rFonts w:ascii="Calibri" w:hAnsi="Calibri" w:cs="Calibri"/>
            <w:b/>
            <w:bCs/>
          </w:rPr>
          <w:delText>Wassenaar, L. I., and K. A. Hobson</w:delText>
        </w:r>
        <w:r w:rsidRPr="00042E44" w:rsidDel="003D6BFD">
          <w:rPr>
            <w:rFonts w:ascii="Calibri" w:hAnsi="Calibri" w:cs="Calibri"/>
          </w:rPr>
          <w:delText xml:space="preserve">. </w:delText>
        </w:r>
        <w:r w:rsidRPr="00042E44" w:rsidDel="003D6BFD">
          <w:rPr>
            <w:rFonts w:ascii="Calibri" w:hAnsi="Calibri" w:cs="Calibri"/>
            <w:b/>
            <w:bCs/>
          </w:rPr>
          <w:delText>1998</w:delText>
        </w:r>
        <w:r w:rsidRPr="00042E44" w:rsidDel="003D6BFD">
          <w:rPr>
            <w:rFonts w:ascii="Calibri" w:hAnsi="Calibri" w:cs="Calibri"/>
          </w:rPr>
          <w:delText>. Natal origins of migratory monarch butterflies at wintering colonies in Mexico: New isotopic evidence. Proceedings of the National Academy of Sciences. 95: 15436–15439.</w:delText>
        </w:r>
      </w:del>
    </w:p>
    <w:p w14:paraId="6A9A3E66" w14:textId="3C00992F" w:rsidR="00493C01" w:rsidRPr="00042E44" w:rsidDel="003D6BFD" w:rsidRDefault="00493C01" w:rsidP="00493C01">
      <w:pPr>
        <w:pStyle w:val="Bibliography"/>
        <w:rPr>
          <w:del w:id="533" w:author="Bahlai, Christine" w:date="2018-06-04T12:47:00Z"/>
          <w:rFonts w:ascii="Calibri" w:hAnsi="Calibri" w:cs="Calibri"/>
        </w:rPr>
      </w:pPr>
      <w:del w:id="534" w:author="Bahlai, Christine" w:date="2018-06-04T12:47:00Z">
        <w:r w:rsidRPr="00042E44" w:rsidDel="003D6BFD">
          <w:rPr>
            <w:rFonts w:ascii="Calibri" w:hAnsi="Calibri" w:cs="Calibri"/>
            <w:b/>
            <w:bCs/>
          </w:rPr>
          <w:delText>Weimerskirch, H., P. Inchausti, C. Guinet, and C. Barbraud</w:delText>
        </w:r>
        <w:r w:rsidRPr="00042E44" w:rsidDel="003D6BFD">
          <w:rPr>
            <w:rFonts w:ascii="Calibri" w:hAnsi="Calibri" w:cs="Calibri"/>
          </w:rPr>
          <w:delText xml:space="preserve">. </w:delText>
        </w:r>
        <w:r w:rsidRPr="00042E44" w:rsidDel="003D6BFD">
          <w:rPr>
            <w:rFonts w:ascii="Calibri" w:hAnsi="Calibri" w:cs="Calibri"/>
            <w:b/>
            <w:bCs/>
          </w:rPr>
          <w:delText>2003</w:delText>
        </w:r>
        <w:r w:rsidRPr="00042E44" w:rsidDel="003D6BFD">
          <w:rPr>
            <w:rFonts w:ascii="Calibri" w:hAnsi="Calibri" w:cs="Calibri"/>
          </w:rPr>
          <w:delText>. Trends in bird and seal populations as indicators of a system shift in the Southern Ocean. Antarctic Science. 15: 249–256.</w:delText>
        </w:r>
      </w:del>
    </w:p>
    <w:p w14:paraId="3A58C9B7" w14:textId="67E64B0A" w:rsidR="00493C01" w:rsidRPr="00042E44" w:rsidDel="003D6BFD" w:rsidRDefault="00493C01" w:rsidP="00493C01">
      <w:pPr>
        <w:pStyle w:val="Bibliography"/>
        <w:rPr>
          <w:del w:id="535" w:author="Bahlai, Christine" w:date="2018-06-04T12:47:00Z"/>
          <w:rFonts w:ascii="Calibri" w:hAnsi="Calibri" w:cs="Calibri"/>
        </w:rPr>
      </w:pPr>
      <w:del w:id="536" w:author="Bahlai, Christine" w:date="2018-06-04T12:47:00Z">
        <w:r w:rsidRPr="00042E44" w:rsidDel="003D6BFD">
          <w:rPr>
            <w:rFonts w:ascii="Calibri" w:hAnsi="Calibri" w:cs="Calibri"/>
            <w:b/>
            <w:bCs/>
          </w:rPr>
          <w:delText>Zalucki, M. P., L. P. Brower, S. B. Malcolm, and B. H. Slager</w:delText>
        </w:r>
        <w:r w:rsidRPr="00042E44" w:rsidDel="003D6BFD">
          <w:rPr>
            <w:rFonts w:ascii="Calibri" w:hAnsi="Calibri" w:cs="Calibri"/>
          </w:rPr>
          <w:delText xml:space="preserve">. </w:delText>
        </w:r>
        <w:r w:rsidRPr="00042E44" w:rsidDel="003D6BFD">
          <w:rPr>
            <w:rFonts w:ascii="Calibri" w:hAnsi="Calibri" w:cs="Calibri"/>
            <w:b/>
            <w:bCs/>
          </w:rPr>
          <w:delText>2015</w:delText>
        </w:r>
        <w:r w:rsidRPr="00042E44" w:rsidDel="003D6BFD">
          <w:rPr>
            <w:rFonts w:ascii="Calibri" w:hAnsi="Calibri" w:cs="Calibri"/>
          </w:rPr>
          <w:delText>. Estimating the climate signal in monarch population decline. Monarchs in a changing world. Biology and conservation of an iconic butterfly.</w:delText>
        </w:r>
      </w:del>
    </w:p>
    <w:p w14:paraId="7B3F3237" w14:textId="028AC933" w:rsidR="00493C01" w:rsidRPr="00042E44" w:rsidDel="003D6BFD" w:rsidRDefault="00493C01" w:rsidP="00493C01">
      <w:pPr>
        <w:pStyle w:val="Bibliography"/>
        <w:rPr>
          <w:del w:id="537" w:author="Bahlai, Christine" w:date="2018-06-04T12:47:00Z"/>
          <w:rFonts w:ascii="Calibri" w:hAnsi="Calibri" w:cs="Calibri"/>
        </w:rPr>
      </w:pPr>
      <w:del w:id="538" w:author="Bahlai, Christine" w:date="2018-06-04T12:47:00Z">
        <w:r w:rsidRPr="00042E44" w:rsidDel="003D6BFD">
          <w:rPr>
            <w:rFonts w:ascii="Calibri" w:hAnsi="Calibri" w:cs="Calibri"/>
            <w:b/>
            <w:bCs/>
          </w:rPr>
          <w:delText>Zaya, D. N., I. S. Pearse, and G. Spyreas</w:delText>
        </w:r>
        <w:r w:rsidRPr="00042E44" w:rsidDel="003D6BFD">
          <w:rPr>
            <w:rFonts w:ascii="Calibri" w:hAnsi="Calibri" w:cs="Calibri"/>
          </w:rPr>
          <w:delText xml:space="preserve">. </w:delText>
        </w:r>
        <w:r w:rsidRPr="00042E44" w:rsidDel="003D6BFD">
          <w:rPr>
            <w:rFonts w:ascii="Calibri" w:hAnsi="Calibri" w:cs="Calibri"/>
            <w:b/>
            <w:bCs/>
          </w:rPr>
          <w:delText>2017</w:delText>
        </w:r>
        <w:r w:rsidRPr="00042E44" w:rsidDel="003D6BFD">
          <w:rPr>
            <w:rFonts w:ascii="Calibri" w:hAnsi="Calibri" w:cs="Calibri"/>
          </w:rPr>
          <w:delText>. Long-Term Trends in Midwestern Milkweed Abundances and Their Relevance to Monarch Butterfly Declines. BioScience. 67: 343–356.</w:delText>
        </w:r>
      </w:del>
    </w:p>
    <w:p w14:paraId="427665C9" w14:textId="7DFEF219" w:rsidR="00493C01" w:rsidRPr="00042E44" w:rsidDel="003D6BFD" w:rsidRDefault="00493C01" w:rsidP="00493C01">
      <w:pPr>
        <w:pStyle w:val="Bibliography"/>
        <w:rPr>
          <w:del w:id="539" w:author="Bahlai, Christine" w:date="2018-06-04T12:47:00Z"/>
          <w:rFonts w:ascii="Calibri" w:hAnsi="Calibri" w:cs="Calibri"/>
        </w:rPr>
      </w:pPr>
      <w:del w:id="540" w:author="Bahlai, Christine" w:date="2018-06-04T12:47:00Z">
        <w:r w:rsidRPr="00042E44" w:rsidDel="003D6BFD">
          <w:rPr>
            <w:rFonts w:ascii="Calibri" w:hAnsi="Calibri" w:cs="Calibri"/>
            <w:b/>
            <w:bCs/>
          </w:rPr>
          <w:delText>Zeileis, A., F. Leisch, K. Hornik, and C. Kleiber</w:delText>
        </w:r>
        <w:r w:rsidRPr="00042E44" w:rsidDel="003D6BFD">
          <w:rPr>
            <w:rFonts w:ascii="Calibri" w:hAnsi="Calibri" w:cs="Calibri"/>
          </w:rPr>
          <w:delText xml:space="preserve">. </w:delText>
        </w:r>
        <w:r w:rsidRPr="00042E44" w:rsidDel="003D6BFD">
          <w:rPr>
            <w:rFonts w:ascii="Calibri" w:hAnsi="Calibri" w:cs="Calibri"/>
            <w:b/>
            <w:bCs/>
          </w:rPr>
          <w:delText>2001</w:delText>
        </w:r>
        <w:r w:rsidRPr="00042E44" w:rsidDel="003D6BFD">
          <w:rPr>
            <w:rFonts w:ascii="Calibri" w:hAnsi="Calibri" w:cs="Calibri"/>
          </w:rPr>
          <w:delText>. strucchange. An R package for testing for structural change in linear regression models.</w:delText>
        </w:r>
      </w:del>
    </w:p>
    <w:p w14:paraId="532BA8F5" w14:textId="5CDB2A60" w:rsidR="00493C01" w:rsidRPr="00042E44" w:rsidDel="003D6BFD" w:rsidRDefault="00493C01" w:rsidP="00493C01">
      <w:pPr>
        <w:pStyle w:val="Bibliography"/>
        <w:rPr>
          <w:del w:id="541" w:author="Bahlai, Christine" w:date="2018-06-04T12:47:00Z"/>
          <w:rFonts w:ascii="Calibri" w:hAnsi="Calibri" w:cs="Calibri"/>
        </w:rPr>
      </w:pPr>
      <w:del w:id="542" w:author="Bahlai, Christine" w:date="2018-06-04T12:47:00Z">
        <w:r w:rsidRPr="00042E44" w:rsidDel="003D6BFD">
          <w:rPr>
            <w:rFonts w:ascii="Calibri" w:hAnsi="Calibri" w:cs="Calibri"/>
            <w:b/>
            <w:bCs/>
          </w:rPr>
          <w:delText>Zipkin, E. F., C. E. Kraft, E. G. Cooch, and P. J. Sullivan</w:delText>
        </w:r>
        <w:r w:rsidRPr="00042E44" w:rsidDel="003D6BFD">
          <w:rPr>
            <w:rFonts w:ascii="Calibri" w:hAnsi="Calibri" w:cs="Calibri"/>
          </w:rPr>
          <w:delText xml:space="preserve">. </w:delText>
        </w:r>
        <w:r w:rsidRPr="00042E44" w:rsidDel="003D6BFD">
          <w:rPr>
            <w:rFonts w:ascii="Calibri" w:hAnsi="Calibri" w:cs="Calibri"/>
            <w:b/>
            <w:bCs/>
          </w:rPr>
          <w:delText>2009</w:delText>
        </w:r>
        <w:r w:rsidRPr="00042E44" w:rsidDel="003D6BFD">
          <w:rPr>
            <w:rFonts w:ascii="Calibri" w:hAnsi="Calibri" w:cs="Calibri"/>
          </w:rPr>
          <w:delText>. When can efforts to control nuisance and invasive species backfire? Ecological Applications. 19: 1585–1595.</w:delText>
        </w:r>
      </w:del>
    </w:p>
    <w:p w14:paraId="4CFDB025" w14:textId="68B16358" w:rsidR="00493C01" w:rsidRPr="00042E44" w:rsidDel="003D6BFD" w:rsidRDefault="00493C01" w:rsidP="00493C01">
      <w:pPr>
        <w:pStyle w:val="Bibliography"/>
        <w:rPr>
          <w:del w:id="543" w:author="Bahlai, Christine" w:date="2018-06-04T12:47:00Z"/>
          <w:rFonts w:ascii="Calibri" w:hAnsi="Calibri" w:cs="Calibri"/>
        </w:rPr>
      </w:pPr>
      <w:del w:id="544" w:author="Bahlai, Christine" w:date="2018-06-04T12:47:00Z">
        <w:r w:rsidRPr="00042E44" w:rsidDel="003D6BFD">
          <w:rPr>
            <w:rFonts w:ascii="Calibri" w:hAnsi="Calibri" w:cs="Calibri"/>
            <w:b/>
            <w:bCs/>
          </w:rPr>
          <w:delText>Zipkin, E. F., L. Ries, R. Reeves, J. Regetz, and K. S. Oberhauser</w:delText>
        </w:r>
        <w:r w:rsidRPr="00042E44" w:rsidDel="003D6BFD">
          <w:rPr>
            <w:rFonts w:ascii="Calibri" w:hAnsi="Calibri" w:cs="Calibri"/>
          </w:rPr>
          <w:delText xml:space="preserve">. </w:delText>
        </w:r>
        <w:r w:rsidRPr="00042E44" w:rsidDel="003D6BFD">
          <w:rPr>
            <w:rFonts w:ascii="Calibri" w:hAnsi="Calibri" w:cs="Calibri"/>
            <w:b/>
            <w:bCs/>
          </w:rPr>
          <w:delText>2012</w:delText>
        </w:r>
        <w:r w:rsidRPr="00042E44" w:rsidDel="003D6BFD">
          <w:rPr>
            <w:rFonts w:ascii="Calibri" w:hAnsi="Calibri" w:cs="Calibri"/>
          </w:rPr>
          <w:delText>. Tracking climate impacts on the migratory monarch butterfly. Glob Change Biol. 18: 3039–3049.</w:delText>
        </w:r>
      </w:del>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25B70B4B"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del w:id="545" w:author="Bahlai, Christine" w:date="2018-06-04T15:27:00Z">
        <w:r w:rsidDel="005D7105">
          <w:delText xml:space="preserve">Regime </w:delText>
        </w:r>
      </w:del>
      <w:proofErr w:type="gramStart"/>
      <w:ins w:id="546" w:author="Bahlai, Christine" w:date="2018-06-04T15:27:00Z">
        <w:r w:rsidR="005D7105">
          <w:t>r</w:t>
        </w:r>
        <w:r w:rsidR="005D7105">
          <w:t xml:space="preserve">egime </w:t>
        </w:r>
      </w:ins>
      <w:del w:id="547" w:author="Bahlai, Christine" w:date="2018-06-04T15:27:00Z">
        <w:r w:rsidDel="005D7105">
          <w:delText xml:space="preserve">Shift </w:delText>
        </w:r>
      </w:del>
      <w:ins w:id="548" w:author="Bahlai, Christine" w:date="2018-06-04T15:27:00Z">
        <w:r w:rsidR="005D7105">
          <w:t>s</w:t>
        </w:r>
        <w:r w:rsidR="005D7105">
          <w:t xml:space="preserve">hift </w:t>
        </w:r>
      </w:ins>
      <w:del w:id="549" w:author="Bahlai, Christine" w:date="2018-06-04T15:27:00Z">
        <w:r w:rsidDel="005D7105">
          <w:delText xml:space="preserve">Detector </w:delText>
        </w:r>
      </w:del>
      <w:ins w:id="550" w:author="Bahlai, Christine" w:date="2018-06-04T15:27:00Z">
        <w:r w:rsidR="005D7105">
          <w:t>d</w:t>
        </w:r>
        <w:r w:rsidR="005D7105">
          <w:t xml:space="preserve">etector </w:t>
        </w:r>
      </w:ins>
      <w:r>
        <w:t>model</w:t>
      </w:r>
      <w:proofErr w:type="gramEnd"/>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7777777" w:rsidR="00493C01" w:rsidRDefault="00493C01" w:rsidP="001C51BB">
            <w:r>
              <w:t>1994-2017</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2C9BBC01"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del w:id="551" w:author="Bahlai, Christine" w:date="2018-06-04T15:27:00Z">
        <w:r w:rsidDel="005D7105">
          <w:delText xml:space="preserve">Regime </w:delText>
        </w:r>
      </w:del>
      <w:proofErr w:type="gramStart"/>
      <w:ins w:id="552" w:author="Bahlai, Christine" w:date="2018-06-04T15:27:00Z">
        <w:r w:rsidR="005D7105">
          <w:t>r</w:t>
        </w:r>
        <w:r w:rsidR="005D7105">
          <w:t xml:space="preserve">egime </w:t>
        </w:r>
      </w:ins>
      <w:del w:id="553" w:author="Bahlai, Christine" w:date="2018-06-04T15:27:00Z">
        <w:r w:rsidDel="005D7105">
          <w:delText xml:space="preserve">Shift </w:delText>
        </w:r>
      </w:del>
      <w:ins w:id="554" w:author="Bahlai, Christine" w:date="2018-06-04T15:27:00Z">
        <w:r w:rsidR="005D7105">
          <w:t>s</w:t>
        </w:r>
        <w:r w:rsidR="005D7105">
          <w:t xml:space="preserve">hift </w:t>
        </w:r>
      </w:ins>
      <w:del w:id="555" w:author="Bahlai, Christine" w:date="2018-06-04T15:27:00Z">
        <w:r w:rsidDel="005D7105">
          <w:delText xml:space="preserve">Detector </w:delText>
        </w:r>
      </w:del>
      <w:ins w:id="556" w:author="Bahlai, Christine" w:date="2018-06-04T15:27:00Z">
        <w:r w:rsidR="005D7105">
          <w:t>d</w:t>
        </w:r>
        <w:r w:rsidR="005D7105">
          <w:t xml:space="preserve">etector </w:t>
        </w:r>
      </w:ins>
      <w:r>
        <w:t>model</w:t>
      </w:r>
      <w:proofErr w:type="gramEnd"/>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557"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77777777" w:rsidR="00493C01" w:rsidRDefault="00493C01" w:rsidP="001C51BB">
            <w:r>
              <w:t>One break</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77777777" w:rsidR="00493C01" w:rsidRDefault="00493C01" w:rsidP="001C51BB">
            <w:r>
              <w:t>2001-2015</w:t>
            </w:r>
          </w:p>
        </w:tc>
        <w:tc>
          <w:tcPr>
            <w:tcW w:w="1572" w:type="dxa"/>
          </w:tcPr>
          <w:p w14:paraId="41F0A791" w14:textId="77777777" w:rsidR="00493C01" w:rsidRDefault="00493C01" w:rsidP="001C51BB">
            <w:pPr>
              <w:jc w:val="center"/>
            </w:pPr>
            <w:r>
              <w:rPr>
                <w:rFonts w:cstheme="minorHAnsi"/>
              </w:rPr>
              <w:t>0.8 ± 0.3</w:t>
            </w:r>
          </w:p>
        </w:tc>
        <w:tc>
          <w:tcPr>
            <w:tcW w:w="1401" w:type="dxa"/>
          </w:tcPr>
          <w:p w14:paraId="48594D60" w14:textId="77777777" w:rsidR="00493C01" w:rsidRDefault="00493C01" w:rsidP="001C51BB">
            <w:pPr>
              <w:jc w:val="center"/>
            </w:pPr>
            <w:r>
              <w:rPr>
                <w:rFonts w:cstheme="minorHAnsi"/>
              </w:rPr>
              <w:t>4.1 ± 0.7</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557"/>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14B23DEC" w14:textId="0BD9295F" w:rsidR="00493C01" w:rsidRDefault="00493C01" w:rsidP="00493C01">
      <w:r>
        <w:t xml:space="preserve">Figure </w:t>
      </w:r>
      <w:proofErr w:type="spellStart"/>
      <w:r>
        <w:t>obs_outcomes</w:t>
      </w:r>
      <w:proofErr w:type="spellEnd"/>
      <w:r w:rsidRPr="006F7244">
        <w:t xml:space="preserve">: </w:t>
      </w:r>
      <w:r>
        <w:rPr>
          <w:b/>
        </w:rPr>
        <w:t xml:space="preserve">Observed outcomes of </w:t>
      </w:r>
      <w:ins w:id="558" w:author="Bahlai, Christine" w:date="2018-06-04T15:28:00Z">
        <w:r w:rsidR="005D7105">
          <w:rPr>
            <w:b/>
          </w:rPr>
          <w:t xml:space="preserve">the </w:t>
        </w:r>
      </w:ins>
      <w:del w:id="559" w:author="Bahlai, Christine" w:date="2018-06-04T15:28:00Z">
        <w:r w:rsidRPr="006F7244" w:rsidDel="005D7105">
          <w:rPr>
            <w:b/>
          </w:rPr>
          <w:delText xml:space="preserve">Regime </w:delText>
        </w:r>
      </w:del>
      <w:ins w:id="560" w:author="Bahlai, Christine" w:date="2018-06-04T15:28:00Z">
        <w:r w:rsidR="005D7105">
          <w:rPr>
            <w:b/>
          </w:rPr>
          <w:t>r</w:t>
        </w:r>
        <w:r w:rsidR="005D7105" w:rsidRPr="006F7244">
          <w:rPr>
            <w:b/>
          </w:rPr>
          <w:t xml:space="preserve">egime </w:t>
        </w:r>
      </w:ins>
      <w:del w:id="561" w:author="Bahlai, Christine" w:date="2018-06-04T15:28:00Z">
        <w:r w:rsidRPr="006F7244" w:rsidDel="005D7105">
          <w:rPr>
            <w:b/>
          </w:rPr>
          <w:delText xml:space="preserve">Shift </w:delText>
        </w:r>
      </w:del>
      <w:ins w:id="562" w:author="Bahlai, Christine" w:date="2018-06-04T15:28:00Z">
        <w:r w:rsidR="005D7105">
          <w:rPr>
            <w:b/>
          </w:rPr>
          <w:t>s</w:t>
        </w:r>
        <w:r w:rsidR="005D7105" w:rsidRPr="006F7244">
          <w:rPr>
            <w:b/>
          </w:rPr>
          <w:t xml:space="preserve">hift </w:t>
        </w:r>
      </w:ins>
      <w:del w:id="563" w:author="Bahlai, Christine" w:date="2018-06-04T15:28:00Z">
        <w:r w:rsidRPr="006F7244" w:rsidDel="005D7105">
          <w:rPr>
            <w:b/>
          </w:rPr>
          <w:delText xml:space="preserve">Detector </w:delText>
        </w:r>
      </w:del>
      <w:ins w:id="564" w:author="Bahlai, Christine" w:date="2018-06-04T15:28:00Z">
        <w:r w:rsidR="005D7105">
          <w:rPr>
            <w:b/>
          </w:rPr>
          <w:t>d</w:t>
        </w:r>
        <w:r w:rsidR="005D7105" w:rsidRPr="006F7244">
          <w:rPr>
            <w:b/>
          </w:rPr>
          <w:t xml:space="preserve">etector </w:t>
        </w:r>
      </w:ins>
      <w:del w:id="565" w:author="Bahlai, Christine" w:date="2018-06-04T15:28:00Z">
        <w:r w:rsidRPr="006F7244" w:rsidDel="005D7105">
          <w:rPr>
            <w:b/>
          </w:rPr>
          <w:delText xml:space="preserve">Script </w:delText>
        </w:r>
      </w:del>
      <w:ins w:id="566" w:author="Bahlai, Christine" w:date="2018-06-04T15:28:00Z">
        <w:r w:rsidR="005D7105">
          <w:rPr>
            <w:b/>
          </w:rPr>
          <w:t>model</w:t>
        </w:r>
        <w:r w:rsidR="005D7105" w:rsidRPr="006F7244">
          <w:rPr>
            <w:b/>
          </w:rPr>
          <w:t xml:space="preserve"> </w:t>
        </w:r>
      </w:ins>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w:t>
      </w:r>
      <w:proofErr w:type="gramStart"/>
      <w:r w:rsidRPr="006F7244">
        <w:t>0</w:t>
      </w:r>
      <w:proofErr w:type="gramEnd"/>
      <w:r w:rsidRPr="006F7244">
        <w:t xml:space="preserve">,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t>
      </w:r>
      <w:proofErr w:type="gramStart"/>
      <w:r w:rsidRPr="006F7244">
        <w:t>was iterated</w:t>
      </w:r>
      <w:proofErr w:type="gramEnd"/>
      <w:r w:rsidRPr="006F7244">
        <w:t xml:space="preserve"> 500 times. Lines joining points represent a third order polynomial GAM representing the best fit, with standard error. </w:t>
      </w:r>
      <w:proofErr w:type="gramStart"/>
      <w:r>
        <w:t xml:space="preserve">Data are plotted here by output of the regime shift detector script under varied standard error  as a proportion of the mean (i.e. % noise)  and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roofErr w:type="gramEnd"/>
    </w:p>
    <w:p w14:paraId="14FE539D" w14:textId="1F4DA617" w:rsidR="00493C01" w:rsidRDefault="00493C01" w:rsidP="00493C01">
      <w:r>
        <w:t xml:space="preserve">Figure </w:t>
      </w:r>
      <w:proofErr w:type="spellStart"/>
      <w:r>
        <w:t>Set_accuracy</w:t>
      </w:r>
      <w:proofErr w:type="spellEnd"/>
      <w:r>
        <w:t xml:space="preserve">: </w:t>
      </w:r>
      <w:r w:rsidRPr="006062E6">
        <w:rPr>
          <w:b/>
        </w:rPr>
        <w:t xml:space="preserve">Performance </w:t>
      </w:r>
      <w:ins w:id="567" w:author="Bahlai, Christine" w:date="2018-06-04T15:28:00Z">
        <w:r w:rsidR="005D7105">
          <w:rPr>
            <w:b/>
          </w:rPr>
          <w:t xml:space="preserve">the </w:t>
        </w:r>
        <w:proofErr w:type="gramStart"/>
        <w:r w:rsidR="005D7105">
          <w:rPr>
            <w:b/>
          </w:rPr>
          <w:t>r</w:t>
        </w:r>
        <w:r w:rsidR="005D7105" w:rsidRPr="006F7244">
          <w:rPr>
            <w:b/>
          </w:rPr>
          <w:t xml:space="preserve">egime </w:t>
        </w:r>
        <w:r w:rsidR="005D7105">
          <w:rPr>
            <w:b/>
          </w:rPr>
          <w:t>s</w:t>
        </w:r>
        <w:r w:rsidR="005D7105" w:rsidRPr="006F7244">
          <w:rPr>
            <w:b/>
          </w:rPr>
          <w:t xml:space="preserve">hift </w:t>
        </w:r>
        <w:r w:rsidR="005D7105">
          <w:rPr>
            <w:b/>
          </w:rPr>
          <w:t>d</w:t>
        </w:r>
        <w:r w:rsidR="005D7105" w:rsidRPr="006F7244">
          <w:rPr>
            <w:b/>
          </w:rPr>
          <w:t xml:space="preserve">etector </w:t>
        </w:r>
        <w:r w:rsidR="005D7105">
          <w:rPr>
            <w:b/>
          </w:rPr>
          <w:t>model</w:t>
        </w:r>
        <w:proofErr w:type="gramEnd"/>
        <w:r w:rsidR="005D7105" w:rsidRPr="006F7244">
          <w:rPr>
            <w:b/>
          </w:rPr>
          <w:t xml:space="preserve"> </w:t>
        </w:r>
      </w:ins>
      <w:del w:id="568" w:author="Bahlai, Christine" w:date="2018-06-04T15:28:00Z">
        <w:r w:rsidRPr="006062E6" w:rsidDel="005D7105">
          <w:rPr>
            <w:b/>
          </w:rPr>
          <w:delText xml:space="preserve">of Regime Shift Detector Script </w:delText>
        </w:r>
      </w:del>
      <w:r w:rsidRPr="006062E6">
        <w:rPr>
          <w:b/>
        </w:rPr>
        <w:t xml:space="preserve">under </w:t>
      </w:r>
      <w:r>
        <w:rPr>
          <w:b/>
        </w:rPr>
        <w:t xml:space="preserve">varying </w:t>
      </w:r>
      <w:r w:rsidRPr="006062E6">
        <w:rPr>
          <w:b/>
        </w:rPr>
        <w:t>conditions.</w:t>
      </w:r>
      <w:r>
        <w:t xml:space="preserve"> </w:t>
      </w:r>
      <w:proofErr w:type="gramStart"/>
      <w:r>
        <w:t>Proportion of results where initial conditions were detected by the top model (circles) or within the equivalent model set (squares) under A) varied noise (in the form of standard error) B) varied % changes in the K constant in the Ricker model C) varied % changes in r, the intrinsic rate of increase in the Ricker model and D) simulated time series length.</w:t>
      </w:r>
      <w:proofErr w:type="gramEnd"/>
      <w:r>
        <w:t xml:space="preserve"> Sets of </w:t>
      </w:r>
      <w:proofErr w:type="gramStart"/>
      <w:r>
        <w:t>0</w:t>
      </w:r>
      <w:proofErr w:type="gramEnd"/>
      <w:r>
        <w:t xml:space="preserve">, 1, 2 and 3 break points were randomly generated from within the set of possible values each scenario was iterated 1000 times. Lines joining points represent a third order polynomial GAM representing the best fit, with standard error. </w:t>
      </w:r>
    </w:p>
    <w:p w14:paraId="7BDA6F72" w14:textId="3BB8851C" w:rsidR="00493C01" w:rsidRDefault="00493C01" w:rsidP="00493C01">
      <w:bookmarkStart w:id="569" w:name="_Hlk485739126"/>
      <w:r>
        <w:t xml:space="preserve">Figure Harmonia: </w:t>
      </w:r>
      <w:r w:rsidRPr="00094786">
        <w:rPr>
          <w:b/>
        </w:rPr>
        <w:t>Regime shift detector breaks and Ricker model fits for an invasive ladybeetle</w:t>
      </w:r>
      <w:r>
        <w:t xml:space="preserve">. Population data documenting the invasion of </w:t>
      </w:r>
      <w:r w:rsidRPr="004B2A07">
        <w:rPr>
          <w:i/>
        </w:rPr>
        <w:t xml:space="preserve">Harmonia </w:t>
      </w:r>
      <w:proofErr w:type="spellStart"/>
      <w:r w:rsidRPr="004B2A07">
        <w:rPr>
          <w:i/>
        </w:rPr>
        <w:t>axyridis</w:t>
      </w:r>
      <w:proofErr w:type="spellEnd"/>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del w:id="570" w:author="Bahlai, Christine" w:date="2018-06-04T15:29:00Z">
        <w:r w:rsidDel="005D7105">
          <w:delText xml:space="preserve">Regime </w:delText>
        </w:r>
      </w:del>
      <w:proofErr w:type="gramStart"/>
      <w:ins w:id="571" w:author="Bahlai, Christine" w:date="2018-06-04T15:29:00Z">
        <w:r w:rsidR="005D7105">
          <w:t>r</w:t>
        </w:r>
        <w:r w:rsidR="005D7105">
          <w:t xml:space="preserve">egime </w:t>
        </w:r>
      </w:ins>
      <w:del w:id="572" w:author="Bahlai, Christine" w:date="2018-06-04T15:29:00Z">
        <w:r w:rsidDel="005D7105">
          <w:delText xml:space="preserve">Shift </w:delText>
        </w:r>
      </w:del>
      <w:ins w:id="573" w:author="Bahlai, Christine" w:date="2018-06-04T15:29:00Z">
        <w:r w:rsidR="005D7105">
          <w:t>s</w:t>
        </w:r>
        <w:r w:rsidR="005D7105">
          <w:t xml:space="preserve">hift </w:t>
        </w:r>
      </w:ins>
      <w:del w:id="574" w:author="Bahlai, Christine" w:date="2018-06-04T15:29:00Z">
        <w:r w:rsidDel="005D7105">
          <w:delText xml:space="preserve">Detector </w:delText>
        </w:r>
      </w:del>
      <w:ins w:id="575" w:author="Bahlai, Christine" w:date="2018-06-04T15:29:00Z">
        <w:r w:rsidR="005D7105">
          <w:t>d</w:t>
        </w:r>
        <w:r w:rsidR="005D7105">
          <w:t xml:space="preserve">etector </w:t>
        </w:r>
      </w:ins>
      <w:r>
        <w:t>model</w:t>
      </w:r>
      <w:proofErr w:type="gramEnd"/>
      <w:r>
        <w:t xml:space="preserve">. B) Ricker fits of phases of population dynamics as indicated by the </w:t>
      </w:r>
      <w:del w:id="576" w:author="Bahlai, Christine" w:date="2018-06-04T15:29:00Z">
        <w:r w:rsidDel="005D7105">
          <w:delText xml:space="preserve">Regime </w:delText>
        </w:r>
      </w:del>
      <w:proofErr w:type="gramStart"/>
      <w:ins w:id="577" w:author="Bahlai, Christine" w:date="2018-06-04T15:29:00Z">
        <w:r w:rsidR="005D7105">
          <w:t>r</w:t>
        </w:r>
        <w:r w:rsidR="005D7105">
          <w:t xml:space="preserve">egime </w:t>
        </w:r>
      </w:ins>
      <w:del w:id="578" w:author="Bahlai, Christine" w:date="2018-06-04T15:29:00Z">
        <w:r w:rsidDel="005D7105">
          <w:delText xml:space="preserve">Shift </w:delText>
        </w:r>
      </w:del>
      <w:ins w:id="579" w:author="Bahlai, Christine" w:date="2018-06-04T15:29:00Z">
        <w:r w:rsidR="005D7105">
          <w:t>sh</w:t>
        </w:r>
        <w:r w:rsidR="005D7105">
          <w:t xml:space="preserve">ift </w:t>
        </w:r>
      </w:ins>
      <w:del w:id="580" w:author="Bahlai, Christine" w:date="2018-06-04T15:29:00Z">
        <w:r w:rsidDel="005D7105">
          <w:delText xml:space="preserve">Detector </w:delText>
        </w:r>
      </w:del>
      <w:ins w:id="581" w:author="Bahlai, Christine" w:date="2018-06-04T15:29:00Z">
        <w:r w:rsidR="005D7105">
          <w:t>d</w:t>
        </w:r>
        <w:r w:rsidR="005D7105">
          <w:t xml:space="preserve">etector </w:t>
        </w:r>
      </w:ins>
      <w:r>
        <w:t>model</w:t>
      </w:r>
      <w:proofErr w:type="gramEnd"/>
      <w:r>
        <w:t xml:space="preserve">. </w:t>
      </w:r>
    </w:p>
    <w:bookmarkEnd w:id="569"/>
    <w:p w14:paraId="05F25836" w14:textId="26981ECC" w:rsidR="00493C01" w:rsidRDefault="00493C01" w:rsidP="00493C01">
      <w:r w:rsidRPr="004B2A07">
        <w:t xml:space="preserve">Figure </w:t>
      </w:r>
      <w:r>
        <w:t>Monarch</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582"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582"/>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del w:id="583" w:author="Bahlai, Christine" w:date="2018-06-04T15:29:00Z">
        <w:r w:rsidDel="005D7105">
          <w:delText xml:space="preserve">Regime </w:delText>
        </w:r>
      </w:del>
      <w:proofErr w:type="gramStart"/>
      <w:ins w:id="584" w:author="Bahlai, Christine" w:date="2018-06-04T15:29:00Z">
        <w:r w:rsidR="005D7105">
          <w:t>r</w:t>
        </w:r>
        <w:r w:rsidR="005D7105">
          <w:t xml:space="preserve">egime </w:t>
        </w:r>
      </w:ins>
      <w:del w:id="585" w:author="Bahlai, Christine" w:date="2018-06-04T15:29:00Z">
        <w:r w:rsidDel="005D7105">
          <w:delText xml:space="preserve">Shift </w:delText>
        </w:r>
      </w:del>
      <w:ins w:id="586" w:author="Bahlai, Christine" w:date="2018-06-04T15:29:00Z">
        <w:r w:rsidR="005D7105">
          <w:t>s</w:t>
        </w:r>
        <w:r w:rsidR="005D7105">
          <w:t xml:space="preserve">hift </w:t>
        </w:r>
      </w:ins>
      <w:del w:id="587" w:author="Bahlai, Christine" w:date="2018-06-04T15:29:00Z">
        <w:r w:rsidDel="005D7105">
          <w:delText xml:space="preserve">Detector </w:delText>
        </w:r>
      </w:del>
      <w:ins w:id="588" w:author="Bahlai, Christine" w:date="2018-06-04T15:29:00Z">
        <w:r w:rsidR="005D7105">
          <w:t>d</w:t>
        </w:r>
        <w:r w:rsidR="005D7105">
          <w:t xml:space="preserve">etector </w:t>
        </w:r>
      </w:ins>
      <w:r>
        <w:t>model</w:t>
      </w:r>
      <w:proofErr w:type="gramEnd"/>
      <w:r w:rsidRPr="004D30F3">
        <w:t>.</w:t>
      </w:r>
      <w:r w:rsidRPr="004B2A07">
        <w:t xml:space="preserve">  B) </w:t>
      </w:r>
      <w:r>
        <w:t xml:space="preserve">Ricker fits of phases of population dynamics as indicated by the </w:t>
      </w:r>
      <w:del w:id="589" w:author="Bahlai, Christine" w:date="2018-06-04T15:29:00Z">
        <w:r w:rsidDel="005D7105">
          <w:delText xml:space="preserve">Regime </w:delText>
        </w:r>
      </w:del>
      <w:proofErr w:type="gramStart"/>
      <w:ins w:id="590" w:author="Bahlai, Christine" w:date="2018-06-04T15:29:00Z">
        <w:r w:rsidR="005D7105">
          <w:t>r</w:t>
        </w:r>
        <w:r w:rsidR="005D7105">
          <w:t xml:space="preserve">egime </w:t>
        </w:r>
      </w:ins>
      <w:del w:id="591" w:author="Bahlai, Christine" w:date="2018-06-04T15:29:00Z">
        <w:r w:rsidDel="005D7105">
          <w:delText xml:space="preserve">Shift </w:delText>
        </w:r>
      </w:del>
      <w:ins w:id="592" w:author="Bahlai, Christine" w:date="2018-06-04T15:29:00Z">
        <w:r w:rsidR="005D7105">
          <w:t>s</w:t>
        </w:r>
        <w:r w:rsidR="005D7105">
          <w:t xml:space="preserve">hift </w:t>
        </w:r>
      </w:ins>
      <w:del w:id="593" w:author="Bahlai, Christine" w:date="2018-06-04T15:29:00Z">
        <w:r w:rsidDel="005D7105">
          <w:delText xml:space="preserve">Detector </w:delText>
        </w:r>
      </w:del>
      <w:ins w:id="594" w:author="Bahlai, Christine" w:date="2018-06-04T15:29:00Z">
        <w:r w:rsidR="005D7105">
          <w:t>d</w:t>
        </w:r>
        <w:r w:rsidR="005D7105">
          <w:t xml:space="preserve">etector </w:t>
        </w:r>
      </w:ins>
      <w:r>
        <w:t>model</w:t>
      </w:r>
      <w:proofErr w:type="gramEnd"/>
      <w:r>
        <w:t>.</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ipkin, Elise" w:date="2017-12-19T16:34:00Z" w:initials="ZE">
    <w:p w14:paraId="3E17E7B6" w14:textId="77777777" w:rsidR="001C51BB" w:rsidRDefault="001C51BB" w:rsidP="00493C01">
      <w:pPr>
        <w:pStyle w:val="CommentText"/>
      </w:pPr>
      <w:r>
        <w:rPr>
          <w:rStyle w:val="CommentReference"/>
        </w:rPr>
        <w:annotationRef/>
      </w:r>
      <w:r>
        <w:t>In what? Perhaps if that is explained above than this will be more clear.</w:t>
      </w:r>
    </w:p>
  </w:comment>
  <w:comment w:id="1" w:author="Bahlai, Christine" w:date="2018-06-01T14:48:00Z" w:initials="BC">
    <w:p w14:paraId="36211645" w14:textId="77777777" w:rsidR="001C51BB" w:rsidRDefault="001C51BB" w:rsidP="00493C01">
      <w:pPr>
        <w:pStyle w:val="CommentText"/>
      </w:pPr>
      <w:r>
        <w:rPr>
          <w:rStyle w:val="CommentReference"/>
        </w:rPr>
        <w:annotationRef/>
      </w:r>
      <w:proofErr w:type="gramStart"/>
      <w:r>
        <w:t>reworded</w:t>
      </w:r>
      <w:proofErr w:type="gramEnd"/>
    </w:p>
  </w:comment>
  <w:comment w:id="2" w:author="Zipkin, Elise" w:date="2017-12-19T16:38:00Z" w:initials="ZE">
    <w:p w14:paraId="2E603726" w14:textId="77777777" w:rsidR="001C51BB" w:rsidRDefault="001C51BB" w:rsidP="00493C01">
      <w:pPr>
        <w:pStyle w:val="CommentText"/>
      </w:pPr>
      <w:r>
        <w:rPr>
          <w:rStyle w:val="CommentReference"/>
        </w:rPr>
        <w:annotationRef/>
      </w:r>
      <w:r>
        <w:t>Not totally sure what this means…</w:t>
      </w:r>
    </w:p>
  </w:comment>
  <w:comment w:id="3" w:author="Bahlai, Christine" w:date="2018-06-01T14:48:00Z" w:initials="BC">
    <w:p w14:paraId="3C307DBA" w14:textId="77777777" w:rsidR="001C51BB" w:rsidRDefault="001C51BB" w:rsidP="00493C01">
      <w:pPr>
        <w:pStyle w:val="CommentText"/>
      </w:pPr>
      <w:r>
        <w:rPr>
          <w:rStyle w:val="CommentReference"/>
        </w:rPr>
        <w:annotationRef/>
      </w:r>
      <w:proofErr w:type="gramStart"/>
      <w:r>
        <w:t>reworded</w:t>
      </w:r>
      <w:proofErr w:type="gramEnd"/>
    </w:p>
  </w:comment>
  <w:comment w:id="4" w:author="Zipkin, Elise" w:date="2017-12-19T16:43:00Z" w:initials="ZE">
    <w:p w14:paraId="2B542901" w14:textId="77777777" w:rsidR="001C51BB" w:rsidRDefault="001C51BB" w:rsidP="00493C01">
      <w:pPr>
        <w:pStyle w:val="CommentText"/>
      </w:pPr>
      <w:r>
        <w:rPr>
          <w:rStyle w:val="CommentReference"/>
        </w:rPr>
        <w:annotationRef/>
      </w:r>
      <w:r>
        <w:t>I would argue that the weighting might vary heavily based on the population and location.</w:t>
      </w:r>
    </w:p>
  </w:comment>
  <w:comment w:id="5" w:author="Bahlai, Christine" w:date="2018-01-10T10:28:00Z" w:initials="BC">
    <w:p w14:paraId="56B5DC6F" w14:textId="77777777" w:rsidR="001C51BB" w:rsidRDefault="001C51BB" w:rsidP="00493C01">
      <w:pPr>
        <w:pStyle w:val="CommentText"/>
      </w:pPr>
      <w:r>
        <w:rPr>
          <w:rStyle w:val="CommentReference"/>
        </w:rPr>
        <w:annotationRef/>
      </w:r>
      <w:r>
        <w:t xml:space="preserve">Fair enough! That 2001 paper argued they were on average, about equal, but that was a while ago </w:t>
      </w:r>
      <w:r>
        <w:sym w:font="Wingdings" w:char="F04A"/>
      </w:r>
    </w:p>
  </w:comment>
  <w:comment w:id="40" w:author="Zipkin, Elise" w:date="2017-12-19T17:08:00Z" w:initials="ZE">
    <w:p w14:paraId="19D67CB2" w14:textId="77777777" w:rsidR="001C51BB" w:rsidRDefault="001C51BB" w:rsidP="00493C01">
      <w:pPr>
        <w:pStyle w:val="CommentText"/>
      </w:pPr>
      <w:r>
        <w:rPr>
          <w:rStyle w:val="CommentReference"/>
        </w:rPr>
        <w:annotationRef/>
      </w:r>
      <w:r>
        <w:t>Is this true?</w:t>
      </w:r>
    </w:p>
  </w:comment>
  <w:comment w:id="41" w:author="Bahlai, Christine" w:date="2018-06-01T14:48:00Z" w:initials="BC">
    <w:p w14:paraId="547A817E" w14:textId="77777777" w:rsidR="001C51BB" w:rsidRDefault="001C51BB" w:rsidP="00493C01">
      <w:pPr>
        <w:pStyle w:val="CommentText"/>
      </w:pPr>
      <w:r>
        <w:rPr>
          <w:rStyle w:val="CommentReference"/>
        </w:rPr>
        <w:annotationRef/>
      </w:r>
      <w:r>
        <w:t>Tried to explain myself a bit more below</w:t>
      </w:r>
    </w:p>
  </w:comment>
  <w:comment w:id="36" w:author="Zipkin, Elise" w:date="2017-12-19T17:12:00Z" w:initials="ZE">
    <w:p w14:paraId="7AC6ADE4" w14:textId="77777777" w:rsidR="001C51BB" w:rsidRDefault="001C51BB" w:rsidP="00493C01">
      <w:pPr>
        <w:pStyle w:val="CommentText"/>
      </w:pPr>
      <w:r>
        <w:rPr>
          <w:rStyle w:val="CommentReference"/>
        </w:rPr>
        <w:annotationRef/>
      </w:r>
      <w:r>
        <w:t>This might need to be slightly reordered…</w:t>
      </w:r>
    </w:p>
  </w:comment>
  <w:comment w:id="37" w:author="Bahlai, Christine" w:date="2018-06-01T14:48:00Z" w:initials="BC">
    <w:p w14:paraId="3309EBFB" w14:textId="77777777" w:rsidR="001C51BB" w:rsidRDefault="001C51BB" w:rsidP="00493C01">
      <w:pPr>
        <w:pStyle w:val="CommentText"/>
      </w:pPr>
      <w:r>
        <w:rPr>
          <w:rStyle w:val="CommentReference"/>
        </w:rPr>
        <w:annotationRef/>
      </w:r>
      <w:r>
        <w:t>Fiddled with this a bunch</w:t>
      </w:r>
    </w:p>
  </w:comment>
  <w:comment w:id="44" w:author="Zipkin, Elise" w:date="2017-12-19T17:12:00Z" w:initials="ZE">
    <w:p w14:paraId="1EAEC23E" w14:textId="77777777" w:rsidR="001C51BB" w:rsidRDefault="001C51BB" w:rsidP="00493C01">
      <w:pPr>
        <w:pStyle w:val="CommentText"/>
      </w:pPr>
      <w:r>
        <w:rPr>
          <w:rStyle w:val="CommentReference"/>
        </w:rPr>
        <w:annotationRef/>
      </w:r>
      <w:r>
        <w:t>What does it do?  I think it implicitly accounts for density-dependence by trying to mimic a cyclic pattern.</w:t>
      </w:r>
    </w:p>
  </w:comment>
  <w:comment w:id="45" w:author="Bahlai, Christine" w:date="2018-06-01T14:49:00Z" w:initials="BC">
    <w:p w14:paraId="315E97FF" w14:textId="77777777" w:rsidR="001C51BB" w:rsidRDefault="001C51BB" w:rsidP="00493C01">
      <w:pPr>
        <w:pStyle w:val="CommentText"/>
      </w:pPr>
      <w:r>
        <w:rPr>
          <w:rStyle w:val="CommentReference"/>
        </w:rPr>
        <w:annotationRef/>
      </w:r>
      <w:r>
        <w:t>Tried to clarify my point a bit</w:t>
      </w:r>
    </w:p>
  </w:comment>
  <w:comment w:id="48" w:author="Zipkin, Elise" w:date="2017-12-19T17:18:00Z" w:initials="ZE">
    <w:p w14:paraId="14F9D274" w14:textId="77777777" w:rsidR="001C51BB" w:rsidRDefault="001C51BB" w:rsidP="00493C01">
      <w:pPr>
        <w:pStyle w:val="CommentText"/>
      </w:pPr>
      <w:r>
        <w:rPr>
          <w:rStyle w:val="CommentReference"/>
        </w:rPr>
        <w:annotationRef/>
      </w:r>
      <w:r>
        <w:t>Such as</w:t>
      </w:r>
      <w:proofErr w:type="gramStart"/>
      <w:r>
        <w:t>??</w:t>
      </w:r>
      <w:proofErr w:type="gramEnd"/>
    </w:p>
  </w:comment>
  <w:comment w:id="49" w:author="Bahlai, Christine" w:date="2018-06-01T14:49:00Z" w:initials="BC">
    <w:p w14:paraId="4F0B6430" w14:textId="77777777" w:rsidR="001C51BB" w:rsidRDefault="001C51BB" w:rsidP="00493C01">
      <w:pPr>
        <w:pStyle w:val="CommentText"/>
      </w:pPr>
      <w:r>
        <w:rPr>
          <w:rStyle w:val="CommentReference"/>
        </w:rPr>
        <w:annotationRef/>
      </w:r>
      <w:r>
        <w:t>Gave that a stab</w:t>
      </w:r>
    </w:p>
  </w:comment>
  <w:comment w:id="50" w:author="Zipkin, Elise" w:date="2017-12-19T17:20:00Z" w:initials="ZE">
    <w:p w14:paraId="030F5A2F" w14:textId="77777777" w:rsidR="001C51BB" w:rsidRDefault="001C51BB" w:rsidP="00493C01">
      <w:pPr>
        <w:pStyle w:val="CommentText"/>
      </w:pPr>
      <w:r>
        <w:rPr>
          <w:rStyle w:val="CommentReference"/>
        </w:rPr>
        <w:annotationRef/>
      </w:r>
      <w:r>
        <w:t>I would go ahead and introduce the case studies here.</w:t>
      </w:r>
    </w:p>
  </w:comment>
  <w:comment w:id="51" w:author="Bahlai, Christine" w:date="2018-06-01T14:50:00Z" w:initials="BC">
    <w:p w14:paraId="7F038141" w14:textId="77777777" w:rsidR="001C51BB" w:rsidRDefault="001C51BB" w:rsidP="00493C01">
      <w:pPr>
        <w:pStyle w:val="CommentText"/>
      </w:pPr>
      <w:r>
        <w:rPr>
          <w:rStyle w:val="CommentReference"/>
        </w:rPr>
        <w:annotationRef/>
      </w:r>
      <w:r>
        <w:t>Done!</w:t>
      </w:r>
    </w:p>
  </w:comment>
  <w:comment w:id="52" w:author="Zipkin, Elise" w:date="2017-12-19T17:24:00Z" w:initials="ZE">
    <w:p w14:paraId="4482A60F" w14:textId="77777777" w:rsidR="001C51BB" w:rsidRDefault="001C51BB" w:rsidP="00493C01">
      <w:pPr>
        <w:pStyle w:val="CommentText"/>
      </w:pPr>
      <w:r>
        <w:rPr>
          <w:rStyle w:val="CommentReference"/>
        </w:rPr>
        <w:annotationRef/>
      </w:r>
      <w:r>
        <w:t>I would use subscripts. I think it looks a bit cleaner.</w:t>
      </w:r>
    </w:p>
  </w:comment>
  <w:comment w:id="53" w:author="Bahlai, Christine" w:date="2018-06-01T14:50:00Z" w:initials="BC">
    <w:p w14:paraId="63295933" w14:textId="77777777" w:rsidR="001C51BB" w:rsidRDefault="001C51BB" w:rsidP="00493C01">
      <w:pPr>
        <w:pStyle w:val="CommentText"/>
      </w:pPr>
      <w:r>
        <w:rPr>
          <w:rStyle w:val="CommentReference"/>
        </w:rPr>
        <w:annotationRef/>
      </w:r>
      <w:proofErr w:type="gramStart"/>
      <w:r>
        <w:t>agreed</w:t>
      </w:r>
      <w:proofErr w:type="gramEnd"/>
    </w:p>
  </w:comment>
  <w:comment w:id="56" w:author="Zipkin, Elise" w:date="2017-12-19T17:30:00Z" w:initials="ZE">
    <w:p w14:paraId="444FEBDE" w14:textId="77777777" w:rsidR="001C51BB" w:rsidRDefault="001C51BB" w:rsidP="00493C01">
      <w:pPr>
        <w:pStyle w:val="CommentText"/>
      </w:pPr>
      <w:r>
        <w:rPr>
          <w:rStyle w:val="CommentReference"/>
        </w:rPr>
        <w:annotationRef/>
      </w:r>
      <w:r>
        <w:t xml:space="preserve">Should this be </w:t>
      </w:r>
      <w:proofErr w:type="spellStart"/>
      <w:r>
        <w:t>sigma_t</w:t>
      </w:r>
      <w:proofErr w:type="spellEnd"/>
      <w:proofErr w:type="gramStart"/>
      <w:r>
        <w:t>??</w:t>
      </w:r>
      <w:proofErr w:type="gramEnd"/>
      <w:r>
        <w:t xml:space="preserve">  Also does the error come from a normal distribution?  I would include all that info here.</w:t>
      </w:r>
    </w:p>
  </w:comment>
  <w:comment w:id="60" w:author="Bahlai, Christine" w:date="2018-06-01T09:46:00Z" w:initials="BC">
    <w:p w14:paraId="49188488" w14:textId="77777777" w:rsidR="001C51BB" w:rsidRDefault="001C51BB" w:rsidP="00493C01">
      <w:pPr>
        <w:pStyle w:val="CommentText"/>
      </w:pPr>
      <w:r>
        <w:rPr>
          <w:rStyle w:val="CommentReference"/>
        </w:rPr>
        <w:annotationRef/>
      </w:r>
      <w:r>
        <w:t xml:space="preserve">Yeah, three is definitely too little- it’s coded as &gt;3, so I wrote it that way, but that means the model runs on &gt;=4 points </w:t>
      </w:r>
    </w:p>
  </w:comment>
  <w:comment w:id="59" w:author="Zipkin, Elise" w:date="2017-12-19T17:33:00Z" w:initials="ZE">
    <w:p w14:paraId="4CA129ED" w14:textId="77777777" w:rsidR="001C51BB" w:rsidRDefault="001C51BB" w:rsidP="00493C01">
      <w:pPr>
        <w:pStyle w:val="CommentText"/>
      </w:pPr>
      <w:r>
        <w:rPr>
          <w:rStyle w:val="CommentReference"/>
        </w:rPr>
        <w:annotationRef/>
      </w:r>
      <w:r>
        <w:t xml:space="preserve">So minimum of 4 points to fit three </w:t>
      </w:r>
      <w:proofErr w:type="spellStart"/>
      <w:r>
        <w:t>params</w:t>
      </w:r>
      <w:proofErr w:type="spellEnd"/>
      <w:r>
        <w:t>… hmm… definitely a little on the risky side.</w:t>
      </w:r>
    </w:p>
  </w:comment>
  <w:comment w:id="61" w:author="Zipkin, Elise" w:date="2017-12-19T18:25:00Z" w:initials="ZE">
    <w:p w14:paraId="5DD23EBD" w14:textId="77777777" w:rsidR="001C51BB" w:rsidRDefault="001C51BB" w:rsidP="00493C01">
      <w:pPr>
        <w:pStyle w:val="CommentText"/>
      </w:pPr>
      <w:r>
        <w:rPr>
          <w:rStyle w:val="CommentReference"/>
        </w:rPr>
        <w:annotationRef/>
      </w:r>
      <w:r>
        <w:t>Let’s pick a consistent word: subset, segment, whatever…</w:t>
      </w:r>
    </w:p>
  </w:comment>
  <w:comment w:id="62" w:author="Bahlai, Christine" w:date="2018-06-01T11:04:00Z" w:initials="BC">
    <w:p w14:paraId="65BDCA1A" w14:textId="77777777" w:rsidR="001C51BB" w:rsidRDefault="001C51BB" w:rsidP="00493C01">
      <w:pPr>
        <w:pStyle w:val="CommentText"/>
      </w:pPr>
      <w:r>
        <w:rPr>
          <w:rStyle w:val="CommentReference"/>
        </w:rPr>
        <w:annotationRef/>
      </w:r>
      <w:r>
        <w:t xml:space="preserve">The fitting function we use only produces AIC, so we calculate the correction for small samples  manually, and add it to the output AIC- which means, functionally, we can get outputs for both AIC and </w:t>
      </w:r>
      <w:proofErr w:type="spellStart"/>
      <w:r>
        <w:t>AICc</w:t>
      </w:r>
      <w:proofErr w:type="spellEnd"/>
      <w:r>
        <w:t xml:space="preserve">, but as it is, the regime </w:t>
      </w:r>
      <w:proofErr w:type="spellStart"/>
      <w:r>
        <w:t>shipt</w:t>
      </w:r>
      <w:proofErr w:type="spellEnd"/>
      <w:r>
        <w:t xml:space="preserve"> model only ranks things based on </w:t>
      </w:r>
      <w:proofErr w:type="spellStart"/>
      <w:r>
        <w:t>AICc</w:t>
      </w:r>
      <w:proofErr w:type="spellEnd"/>
    </w:p>
  </w:comment>
  <w:comment w:id="63" w:author="Zipkin, Elise" w:date="2017-12-19T17:55:00Z" w:initials="ZE">
    <w:p w14:paraId="3CFF216F" w14:textId="77777777" w:rsidR="001C51BB" w:rsidRDefault="001C51BB" w:rsidP="00493C01">
      <w:pPr>
        <w:pStyle w:val="CommentText"/>
      </w:pPr>
      <w:r>
        <w:rPr>
          <w:rStyle w:val="CommentReference"/>
        </w:rPr>
        <w:annotationRef/>
      </w:r>
      <w:r>
        <w:t>Maybe this is just easier?</w:t>
      </w:r>
    </w:p>
  </w:comment>
  <w:comment w:id="64" w:author="Bahlai, Christine" w:date="2018-06-01T14:50:00Z" w:initials="BC">
    <w:p w14:paraId="22B27EEF" w14:textId="77777777" w:rsidR="001C51BB" w:rsidRDefault="001C51BB" w:rsidP="00493C01">
      <w:pPr>
        <w:pStyle w:val="CommentText"/>
      </w:pPr>
      <w:r>
        <w:rPr>
          <w:rStyle w:val="CommentReference"/>
        </w:rPr>
        <w:annotationRef/>
      </w:r>
      <w:r>
        <w:t>Done</w:t>
      </w:r>
    </w:p>
  </w:comment>
  <w:comment w:id="67" w:author="Zipkin, Elise" w:date="2017-12-19T20:29:00Z" w:initials="ZE">
    <w:p w14:paraId="34BC67F9" w14:textId="77777777" w:rsidR="001C51BB" w:rsidRDefault="001C51BB" w:rsidP="00493C01">
      <w:pPr>
        <w:pStyle w:val="CommentText"/>
      </w:pPr>
      <w:r>
        <w:rPr>
          <w:rStyle w:val="CommentReference"/>
        </w:rPr>
        <w:annotationRef/>
      </w:r>
      <w:r>
        <w:t>Can you break this sentence into two sentences?</w:t>
      </w:r>
    </w:p>
  </w:comment>
  <w:comment w:id="68" w:author="Bahlai, Christine" w:date="2018-06-01T14:50:00Z" w:initials="BC">
    <w:p w14:paraId="3AED8A6F" w14:textId="77777777" w:rsidR="001C51BB" w:rsidRDefault="001C51BB" w:rsidP="00493C01">
      <w:pPr>
        <w:pStyle w:val="CommentText"/>
      </w:pPr>
      <w:r>
        <w:rPr>
          <w:rStyle w:val="CommentReference"/>
        </w:rPr>
        <w:annotationRef/>
      </w:r>
      <w:r>
        <w:t>Done</w:t>
      </w:r>
    </w:p>
  </w:comment>
  <w:comment w:id="74" w:author="Zipkin, Elise" w:date="2017-12-19T20:30:00Z" w:initials="ZE">
    <w:p w14:paraId="45E48909" w14:textId="77777777" w:rsidR="001C51BB" w:rsidRDefault="001C51BB" w:rsidP="00493C01">
      <w:pPr>
        <w:pStyle w:val="CommentText"/>
      </w:pPr>
      <w:r>
        <w:rPr>
          <w:rStyle w:val="CommentReference"/>
        </w:rPr>
        <w:annotationRef/>
      </w:r>
      <w:r>
        <w:t>Not sure this is necessary.  I’d probably delete.</w:t>
      </w:r>
    </w:p>
  </w:comment>
  <w:comment w:id="69" w:author="Zipkin, Elise" w:date="2017-12-19T20:28:00Z" w:initials="ZE">
    <w:p w14:paraId="6B69E766" w14:textId="77777777" w:rsidR="001C51BB" w:rsidRDefault="001C51BB" w:rsidP="00493C01">
      <w:pPr>
        <w:pStyle w:val="CommentText"/>
      </w:pPr>
      <w:r>
        <w:rPr>
          <w:rStyle w:val="CommentReference"/>
        </w:rPr>
        <w:annotationRef/>
      </w:r>
      <w:r>
        <w:t>Should this paragraph be moved up- before the simulation section?  Last paragraph of the model section?</w:t>
      </w:r>
    </w:p>
  </w:comment>
  <w:comment w:id="70" w:author="Bahlai, Christine" w:date="2018-06-01T11:34:00Z" w:initials="BC">
    <w:p w14:paraId="58DF18AF" w14:textId="77777777" w:rsidR="001C51BB" w:rsidRDefault="001C51BB" w:rsidP="00493C01">
      <w:pPr>
        <w:pStyle w:val="CommentText"/>
      </w:pPr>
      <w:r>
        <w:rPr>
          <w:rStyle w:val="CommentReference"/>
        </w:rPr>
        <w:annotationRef/>
      </w:r>
      <w:r>
        <w:t>Yes, it should! Done!</w:t>
      </w:r>
    </w:p>
  </w:comment>
  <w:comment w:id="77" w:author="Zipkin, Elise" w:date="2017-12-19T17:30:00Z" w:initials="ZE">
    <w:p w14:paraId="01C2C952" w14:textId="77777777" w:rsidR="001C51BB" w:rsidRDefault="001C51BB" w:rsidP="00493C01">
      <w:pPr>
        <w:pStyle w:val="CommentText"/>
      </w:pPr>
      <w:r>
        <w:rPr>
          <w:rStyle w:val="CommentReference"/>
        </w:rPr>
        <w:annotationRef/>
      </w:r>
      <w:r>
        <w:t xml:space="preserve">Should this be </w:t>
      </w:r>
      <w:proofErr w:type="spellStart"/>
      <w:r>
        <w:t>sigma_t</w:t>
      </w:r>
      <w:proofErr w:type="spellEnd"/>
      <w:proofErr w:type="gramStart"/>
      <w:r>
        <w:t>??</w:t>
      </w:r>
      <w:proofErr w:type="gramEnd"/>
      <w:r>
        <w:t xml:space="preserve">  Also does the error come from a normal distribution?  I would include all that info here.</w:t>
      </w:r>
    </w:p>
  </w:comment>
  <w:comment w:id="78" w:author="Bahlai, Christine" w:date="2018-06-01T14:46:00Z" w:initials="BC">
    <w:p w14:paraId="28B1F6CD" w14:textId="77777777" w:rsidR="001C51BB" w:rsidRDefault="001C51BB" w:rsidP="00493C01">
      <w:pPr>
        <w:pStyle w:val="CommentText"/>
      </w:pPr>
      <w:r>
        <w:rPr>
          <w:rStyle w:val="CommentReference"/>
        </w:rPr>
        <w:annotationRef/>
      </w:r>
      <w:proofErr w:type="gramStart"/>
      <w:r>
        <w:t>done</w:t>
      </w:r>
      <w:proofErr w:type="gramEnd"/>
    </w:p>
  </w:comment>
  <w:comment w:id="75" w:author="Zipkin, Elise" w:date="2017-12-19T18:29:00Z" w:initials="ZE">
    <w:p w14:paraId="4E55F02A" w14:textId="77777777" w:rsidR="001C51BB" w:rsidRDefault="001C51BB" w:rsidP="00493C01">
      <w:pPr>
        <w:pStyle w:val="CommentText"/>
      </w:pPr>
      <w:r>
        <w:rPr>
          <w:rStyle w:val="CommentReference"/>
        </w:rPr>
        <w:annotationRef/>
      </w:r>
      <w:r>
        <w:t>Is this the stochastic error term sigma or is sampling error something else?  I would say that sigma is a combo of all kinds of error (demographic, environmental, and sampling) unless it is split out in some specific ways.</w:t>
      </w:r>
    </w:p>
  </w:comment>
  <w:comment w:id="76" w:author="Bahlai, Christine" w:date="2018-06-01T14:45:00Z" w:initials="BC">
    <w:p w14:paraId="51EB55FF" w14:textId="77777777" w:rsidR="001C51BB" w:rsidRDefault="001C51BB" w:rsidP="00493C01">
      <w:pPr>
        <w:pStyle w:val="CommentText"/>
      </w:pPr>
      <w:r>
        <w:rPr>
          <w:rStyle w:val="CommentReference"/>
        </w:rPr>
        <w:annotationRef/>
      </w:r>
      <w:r>
        <w:t>Good point, will cut that out</w:t>
      </w:r>
    </w:p>
  </w:comment>
  <w:comment w:id="79" w:author="Zipkin, Elise" w:date="2017-12-19T18:30:00Z" w:initials="ZE">
    <w:p w14:paraId="4C4EF034" w14:textId="77777777" w:rsidR="001C51BB" w:rsidRDefault="001C51BB" w:rsidP="00493C01">
      <w:pPr>
        <w:pStyle w:val="CommentText"/>
      </w:pPr>
      <w:r>
        <w:rPr>
          <w:rStyle w:val="CommentReference"/>
        </w:rPr>
        <w:annotationRef/>
      </w:r>
      <w:r>
        <w:t>So it is a uniform variable?  Does that make sense?  Usually errors are modeled with a normal distribution.  Might need some more text on this.</w:t>
      </w:r>
    </w:p>
  </w:comment>
  <w:comment w:id="80" w:author="Bahlai, Christine" w:date="2018-06-01T11:06:00Z" w:initials="BC">
    <w:p w14:paraId="0B61C932" w14:textId="77777777" w:rsidR="001C51BB" w:rsidRDefault="001C51BB" w:rsidP="00493C01">
      <w:pPr>
        <w:pStyle w:val="CommentText"/>
      </w:pPr>
      <w:r>
        <w:rPr>
          <w:rStyle w:val="CommentReference"/>
        </w:rPr>
        <w:annotationRef/>
      </w:r>
      <w:r>
        <w:t>It was, and that was a terrible way to do it, so now it’s not- it’s now normally distributed noise</w:t>
      </w:r>
    </w:p>
  </w:comment>
  <w:comment w:id="81" w:author="Zipkin, Elise" w:date="2017-12-19T18:35:00Z" w:initials="ZE">
    <w:p w14:paraId="41702F86" w14:textId="77777777" w:rsidR="001C51BB" w:rsidRDefault="001C51BB" w:rsidP="00493C01">
      <w:pPr>
        <w:pStyle w:val="CommentText"/>
      </w:pPr>
      <w:r>
        <w:rPr>
          <w:rStyle w:val="CommentReference"/>
        </w:rPr>
        <w:annotationRef/>
      </w:r>
      <w:r>
        <w:t>I think it makes sense to include some of those details here.  I know that we are close to the word limit but I don’t think that MEE is too strict about that.  (</w:t>
      </w:r>
      <w:proofErr w:type="spellStart"/>
      <w:r>
        <w:t>Alli’s</w:t>
      </w:r>
      <w:proofErr w:type="spellEnd"/>
      <w:r>
        <w:t xml:space="preserve"> paper that she submitted recently was way over… like almost 9000 words.)  I would err on the side of putting in enough detail.</w:t>
      </w:r>
    </w:p>
  </w:comment>
  <w:comment w:id="82" w:author="Bahlai, Christine" w:date="2018-06-01T13:40:00Z" w:initials="BC">
    <w:p w14:paraId="07DBEF8A" w14:textId="77777777" w:rsidR="001C51BB" w:rsidRDefault="001C51BB" w:rsidP="00493C01">
      <w:pPr>
        <w:pStyle w:val="CommentText"/>
      </w:pPr>
      <w:r>
        <w:rPr>
          <w:rStyle w:val="CommentReference"/>
        </w:rPr>
        <w:annotationRef/>
      </w:r>
      <w:r>
        <w:t>Added a bit more here!</w:t>
      </w:r>
    </w:p>
  </w:comment>
  <w:comment w:id="86" w:author="Zipkin, Elise" w:date="2017-12-19T20:32:00Z" w:initials="ZE">
    <w:p w14:paraId="1B813C07" w14:textId="77777777" w:rsidR="001C51BB" w:rsidRDefault="001C51BB" w:rsidP="00493C01">
      <w:pPr>
        <w:pStyle w:val="CommentText"/>
      </w:pPr>
      <w:r>
        <w:rPr>
          <w:rStyle w:val="CommentReference"/>
        </w:rPr>
        <w:annotationRef/>
      </w:r>
      <w:r>
        <w:t>Less than 25% of what?  Not sure what this refers to.</w:t>
      </w:r>
    </w:p>
  </w:comment>
  <w:comment w:id="87" w:author="Bahlai, Christine" w:date="2018-06-01T14:45:00Z" w:initials="BC">
    <w:p w14:paraId="47E8A98A" w14:textId="77777777" w:rsidR="001C51BB" w:rsidRDefault="001C51BB" w:rsidP="00493C01">
      <w:pPr>
        <w:pStyle w:val="CommentText"/>
      </w:pPr>
      <w:r>
        <w:rPr>
          <w:rStyle w:val="CommentReference"/>
        </w:rPr>
        <w:annotationRef/>
      </w:r>
      <w:r>
        <w:t>Tightened up wording here</w:t>
      </w:r>
    </w:p>
  </w:comment>
  <w:comment w:id="90" w:author="Zipkin, Elise" w:date="2017-12-19T20:36:00Z" w:initials="ZE">
    <w:p w14:paraId="43BCFA89" w14:textId="77777777" w:rsidR="001C51BB" w:rsidRDefault="001C51BB" w:rsidP="00493C01">
      <w:pPr>
        <w:pStyle w:val="CommentText"/>
      </w:pPr>
      <w:r>
        <w:rPr>
          <w:rStyle w:val="CommentReference"/>
        </w:rPr>
        <w:annotationRef/>
      </w:r>
      <w:r>
        <w:t>You might want to report the direction of the errors.  Did it over or under estimate?</w:t>
      </w:r>
    </w:p>
  </w:comment>
  <w:comment w:id="91" w:author="Bahlai, Christine" w:date="2018-06-01T14:41:00Z" w:initials="BC">
    <w:p w14:paraId="43E426B9" w14:textId="77777777" w:rsidR="001C51BB" w:rsidRDefault="001C51BB" w:rsidP="00493C01">
      <w:pPr>
        <w:pStyle w:val="CommentText"/>
      </w:pPr>
      <w:r>
        <w:rPr>
          <w:rStyle w:val="CommentReference"/>
        </w:rPr>
        <w:annotationRef/>
      </w:r>
      <w:proofErr w:type="gramStart"/>
      <w:r>
        <w:t>done</w:t>
      </w:r>
      <w:proofErr w:type="gramEnd"/>
    </w:p>
  </w:comment>
  <w:comment w:id="84" w:author="Zipkin, Elise" w:date="2017-12-19T20:37:00Z" w:initials="ZE">
    <w:p w14:paraId="22AE4F97" w14:textId="77777777" w:rsidR="001C51BB" w:rsidRDefault="001C51BB" w:rsidP="00493C01">
      <w:pPr>
        <w:pStyle w:val="CommentText"/>
      </w:pPr>
      <w:r>
        <w:rPr>
          <w:rStyle w:val="CommentReference"/>
        </w:rPr>
        <w:annotationRef/>
      </w:r>
      <w:r>
        <w:t>I’m somewhat left thinking: is this model any good?  Do we need to restrict the length of the time series so that they are longer.  Is the regime shift model useful?</w:t>
      </w:r>
    </w:p>
  </w:comment>
  <w:comment w:id="85" w:author="Bahlai, Christine" w:date="2018-06-01T14:43:00Z" w:initials="BC">
    <w:p w14:paraId="1430192B" w14:textId="77777777" w:rsidR="001C51BB" w:rsidRDefault="001C51BB" w:rsidP="00493C01">
      <w:pPr>
        <w:pStyle w:val="CommentText"/>
      </w:pPr>
      <w:r>
        <w:rPr>
          <w:rStyle w:val="CommentReference"/>
        </w:rPr>
        <w:annotationRef/>
      </w:r>
      <w:proofErr w:type="spellStart"/>
      <w:r>
        <w:t>Ish</w:t>
      </w:r>
      <w:proofErr w:type="spellEnd"/>
      <w:r>
        <w:t>? The performance improves a bit when we look at things from a set, rather than a ‘top’ model perspective, but there are some elements where it only makes sense to evaluate the top models</w:t>
      </w:r>
    </w:p>
  </w:comment>
  <w:comment w:id="112" w:author="Zipkin, Elise" w:date="2017-12-19T20:46:00Z" w:initials="ZE">
    <w:p w14:paraId="14423AC6" w14:textId="77777777" w:rsidR="001C51BB" w:rsidRDefault="001C51BB" w:rsidP="00493C01">
      <w:pPr>
        <w:pStyle w:val="CommentText"/>
      </w:pPr>
      <w:r>
        <w:rPr>
          <w:rStyle w:val="CommentReference"/>
        </w:rPr>
        <w:annotationRef/>
      </w:r>
      <w:r>
        <w:t>This data isn’t out yet… Should be 2016, I think.</w:t>
      </w:r>
    </w:p>
  </w:comment>
  <w:comment w:id="113" w:author="Bahlai, Christine" w:date="2018-06-04T11:27:00Z" w:initials="BC">
    <w:p w14:paraId="405FC70D" w14:textId="0265B261" w:rsidR="001C51BB" w:rsidRDefault="001C51BB">
      <w:pPr>
        <w:pStyle w:val="CommentText"/>
      </w:pPr>
      <w:r>
        <w:rPr>
          <w:rStyle w:val="CommentReference"/>
        </w:rPr>
        <w:annotationRef/>
      </w:r>
      <w:r>
        <w:t>I’m defining this by the January date</w:t>
      </w:r>
    </w:p>
  </w:comment>
  <w:comment w:id="120" w:author="Zipkin, Elise" w:date="2017-12-19T20:49:00Z" w:initials="ZE">
    <w:p w14:paraId="4BD58197" w14:textId="77777777" w:rsidR="001C51BB" w:rsidRDefault="001C51BB" w:rsidP="00493C01">
      <w:pPr>
        <w:pStyle w:val="CommentText"/>
      </w:pPr>
      <w:r>
        <w:rPr>
          <w:rStyle w:val="CommentReference"/>
        </w:rPr>
        <w:annotationRef/>
      </w:r>
      <w:r>
        <w:t>I think this is what you mean.</w:t>
      </w:r>
    </w:p>
  </w:comment>
  <w:comment w:id="136" w:author="Zipkin, Elise" w:date="2017-12-19T20:59:00Z" w:initials="ZE">
    <w:p w14:paraId="0380EF2F" w14:textId="77777777" w:rsidR="001C51BB" w:rsidRDefault="001C51BB" w:rsidP="001A760B">
      <w:pPr>
        <w:pStyle w:val="CommentText"/>
      </w:pPr>
      <w:r>
        <w:rPr>
          <w:rStyle w:val="CommentReference"/>
        </w:rPr>
        <w:annotationRef/>
      </w:r>
      <w:r>
        <w:t xml:space="preserve">Great sentence </w:t>
      </w:r>
    </w:p>
  </w:comment>
  <w:comment w:id="137" w:author="Bahlai, Christine" w:date="2018-06-04T11:50:00Z" w:initials="BC">
    <w:p w14:paraId="046494C7" w14:textId="77777777" w:rsidR="001C51BB" w:rsidRDefault="001C51BB" w:rsidP="001A760B">
      <w:pPr>
        <w:pStyle w:val="CommentText"/>
      </w:pPr>
      <w:r>
        <w:rPr>
          <w:rStyle w:val="CommentReference"/>
        </w:rPr>
        <w:annotationRef/>
      </w:r>
      <w:r>
        <w:t>Thanks!</w:t>
      </w:r>
    </w:p>
  </w:comment>
  <w:comment w:id="158" w:author="Zipkin, Elise" w:date="2017-12-19T21:02:00Z" w:initials="ZE">
    <w:p w14:paraId="21AC3A56" w14:textId="77777777" w:rsidR="001C51BB" w:rsidRDefault="001C51BB" w:rsidP="001A760B">
      <w:pPr>
        <w:pStyle w:val="CommentText"/>
      </w:pPr>
      <w:r>
        <w:rPr>
          <w:rStyle w:val="CommentReference"/>
        </w:rPr>
        <w:annotationRef/>
      </w:r>
      <w:proofErr w:type="spellStart"/>
      <w:r>
        <w:t>Jargony</w:t>
      </w:r>
      <w:proofErr w:type="spellEnd"/>
      <w:r>
        <w:t xml:space="preserve">… what is a smooth process? </w:t>
      </w:r>
    </w:p>
  </w:comment>
  <w:comment w:id="159" w:author="Bahlai, Christine" w:date="2018-06-04T11:36:00Z" w:initials="BC">
    <w:p w14:paraId="6746B6E1" w14:textId="77777777" w:rsidR="001C51BB" w:rsidRDefault="001C51BB" w:rsidP="001A760B">
      <w:pPr>
        <w:pStyle w:val="CommentText"/>
      </w:pPr>
      <w:r>
        <w:rPr>
          <w:rStyle w:val="CommentReference"/>
        </w:rPr>
        <w:annotationRef/>
      </w:r>
      <w:r>
        <w:t>Press disturbance- revised!</w:t>
      </w:r>
    </w:p>
  </w:comment>
  <w:comment w:id="164" w:author="Zipkin, Elise" w:date="2017-12-19T21:05:00Z" w:initials="ZE">
    <w:p w14:paraId="3CFF8D69" w14:textId="77777777" w:rsidR="00B92D42" w:rsidRDefault="00B92D42" w:rsidP="00B92D42">
      <w:pPr>
        <w:pStyle w:val="CommentText"/>
      </w:pPr>
      <w:r>
        <w:rPr>
          <w:rStyle w:val="CommentReference"/>
        </w:rPr>
        <w:annotationRef/>
      </w:r>
      <w:r>
        <w:t xml:space="preserve">The way that it’s set up earlier, it sounds like you use </w:t>
      </w:r>
      <w:proofErr w:type="spellStart"/>
      <w:r>
        <w:t>AICc</w:t>
      </w:r>
      <w:proofErr w:type="spellEnd"/>
      <w:r>
        <w:t xml:space="preserve"> so why going back and forth here?</w:t>
      </w:r>
    </w:p>
  </w:comment>
  <w:comment w:id="165" w:author="Zipkin, Elise" w:date="2017-12-19T21:06:00Z" w:initials="ZE">
    <w:p w14:paraId="32E0DB33" w14:textId="77777777" w:rsidR="00B92D42" w:rsidRDefault="00B92D42" w:rsidP="00B92D42">
      <w:pPr>
        <w:pStyle w:val="CommentText"/>
      </w:pPr>
      <w:r>
        <w:rPr>
          <w:rStyle w:val="CommentReference"/>
        </w:rPr>
        <w:annotationRef/>
      </w:r>
      <w:r>
        <w:t xml:space="preserve">This discussion could be a bit broader.  Could discuss the differences in the penalization factor between the two selection </w:t>
      </w:r>
      <w:proofErr w:type="spellStart"/>
      <w:r>
        <w:t>criterias</w:t>
      </w:r>
      <w:proofErr w:type="spellEnd"/>
      <w:r>
        <w:t xml:space="preserve"> and hypothesize which is more appropriate.  Essentially </w:t>
      </w:r>
      <w:proofErr w:type="spellStart"/>
      <w:r>
        <w:t>AICc</w:t>
      </w:r>
      <w:proofErr w:type="spellEnd"/>
      <w:r>
        <w:t xml:space="preserve"> is more conservative and will lead to less breaks.  Is that a good idea?  Maybe, maybe not.  Could speculate on when to use what and what the results actually give us.</w:t>
      </w:r>
    </w:p>
  </w:comment>
  <w:comment w:id="166" w:author="Zipkin, Elise" w:date="2017-12-19T21:08:00Z" w:initials="ZE">
    <w:p w14:paraId="7745F623" w14:textId="77777777" w:rsidR="00B92D42" w:rsidRDefault="00B92D42" w:rsidP="00B92D42">
      <w:pPr>
        <w:pStyle w:val="CommentText"/>
      </w:pPr>
      <w:r>
        <w:rPr>
          <w:rStyle w:val="CommentReference"/>
        </w:rPr>
        <w:annotationRef/>
      </w:r>
      <w:r>
        <w:t>Here down through the next paragraph could be moved up an discussed within the case study subsection.</w:t>
      </w:r>
    </w:p>
  </w:comment>
  <w:comment w:id="168" w:author="Zipkin, Elise" w:date="2017-12-19T21:09:00Z" w:initials="ZE">
    <w:p w14:paraId="520088E9" w14:textId="77777777" w:rsidR="00B92D42" w:rsidRDefault="00B92D42" w:rsidP="00B92D42">
      <w:pPr>
        <w:pStyle w:val="CommentText"/>
      </w:pPr>
      <w:r>
        <w:rPr>
          <w:rStyle w:val="CommentReference"/>
        </w:rPr>
        <w:annotationRef/>
      </w:r>
      <w:r>
        <w:t>I’m left thinking: so what?  So what does the RSD model help us to understand?  Does it help with management?  Why should anyone use the RSD?  We can’t explicitly assign mechanism.  Maybe focus more on presenting results related to r and K and talking about what those are and what they mean.  What do we learn about the two populations?</w:t>
      </w:r>
    </w:p>
  </w:comment>
  <w:comment w:id="171" w:author="Zipkin, Elise" w:date="2017-12-19T20:50:00Z" w:initials="ZE">
    <w:p w14:paraId="58D95884" w14:textId="77777777" w:rsidR="001C51BB" w:rsidRDefault="001C51BB" w:rsidP="00493C01">
      <w:pPr>
        <w:pStyle w:val="CommentText"/>
      </w:pPr>
      <w:r>
        <w:rPr>
          <w:rStyle w:val="CommentReference"/>
        </w:rPr>
        <w:annotationRef/>
      </w:r>
      <w:r>
        <w:t>I can’t tell how I feel about the application discussion subsection. Part of me thinks that we should take out the specific pieces related to each case study and move that above within each case study (separately).  I do like discussion comparing the two case studies.  That could be moved to the overall discussion.  I’m not totally sure…</w:t>
      </w:r>
    </w:p>
  </w:comment>
  <w:comment w:id="172" w:author="Bahlai, Christine" w:date="2018-06-04T11:36:00Z" w:initials="BC">
    <w:p w14:paraId="2E42A65F" w14:textId="3B84919E" w:rsidR="001C51BB" w:rsidRDefault="001C51BB">
      <w:pPr>
        <w:pStyle w:val="CommentText"/>
      </w:pPr>
      <w:r>
        <w:rPr>
          <w:rStyle w:val="CommentReference"/>
        </w:rPr>
        <w:annotationRef/>
      </w:r>
      <w:r>
        <w:t>I’m having trouble with it too- I’m going to move it to the discussion and see if it feels better there</w:t>
      </w:r>
    </w:p>
  </w:comment>
  <w:comment w:id="175" w:author="Zipkin, Elise" w:date="2017-12-19T20:59:00Z" w:initials="ZE">
    <w:p w14:paraId="2525B7EA" w14:textId="0E462B06" w:rsidR="001C51BB" w:rsidRDefault="001C51BB" w:rsidP="00493C01">
      <w:pPr>
        <w:pStyle w:val="CommentText"/>
      </w:pPr>
      <w:r>
        <w:rPr>
          <w:rStyle w:val="CommentReference"/>
        </w:rPr>
        <w:annotationRef/>
      </w:r>
      <w:r>
        <w:t xml:space="preserve">Great sentence </w:t>
      </w:r>
    </w:p>
  </w:comment>
  <w:comment w:id="176" w:author="Bahlai, Christine" w:date="2018-06-04T11:50:00Z" w:initials="BC">
    <w:p w14:paraId="34ED3788" w14:textId="7C056EDA" w:rsidR="001C51BB" w:rsidRDefault="001C51BB">
      <w:pPr>
        <w:pStyle w:val="CommentText"/>
      </w:pPr>
      <w:r>
        <w:rPr>
          <w:rStyle w:val="CommentReference"/>
        </w:rPr>
        <w:annotationRef/>
      </w:r>
      <w:r>
        <w:t>Thanks!</w:t>
      </w:r>
    </w:p>
  </w:comment>
  <w:comment w:id="178" w:author="Zipkin, Elise" w:date="2017-12-19T21:02:00Z" w:initials="ZE">
    <w:p w14:paraId="330D5E6E" w14:textId="59776906" w:rsidR="001C51BB" w:rsidRDefault="001C51BB" w:rsidP="00493C01">
      <w:pPr>
        <w:pStyle w:val="CommentText"/>
      </w:pPr>
      <w:r>
        <w:rPr>
          <w:rStyle w:val="CommentReference"/>
        </w:rPr>
        <w:annotationRef/>
      </w:r>
      <w:proofErr w:type="spellStart"/>
      <w:r>
        <w:t>Jargony</w:t>
      </w:r>
      <w:proofErr w:type="spellEnd"/>
      <w:r>
        <w:t xml:space="preserve">… what is a smooth process? </w:t>
      </w:r>
    </w:p>
  </w:comment>
  <w:comment w:id="179" w:author="Bahlai, Christine" w:date="2018-06-04T11:36:00Z" w:initials="BC">
    <w:p w14:paraId="550500F7" w14:textId="7D25CD51" w:rsidR="001C51BB" w:rsidRDefault="001C51BB">
      <w:pPr>
        <w:pStyle w:val="CommentText"/>
      </w:pPr>
      <w:r>
        <w:rPr>
          <w:rStyle w:val="CommentReference"/>
        </w:rPr>
        <w:annotationRef/>
      </w:r>
      <w:r>
        <w:t>Press disturbance- revised!</w:t>
      </w:r>
    </w:p>
  </w:comment>
  <w:comment w:id="182" w:author="Zipkin, Elise" w:date="2017-12-19T21:04:00Z" w:initials="ZE">
    <w:p w14:paraId="22EC744F" w14:textId="77777777" w:rsidR="001C51BB" w:rsidRDefault="001C51BB" w:rsidP="00493C01">
      <w:pPr>
        <w:pStyle w:val="CommentText"/>
      </w:pPr>
      <w:r>
        <w:rPr>
          <w:rStyle w:val="CommentReference"/>
        </w:rPr>
        <w:annotationRef/>
      </w:r>
      <w:r>
        <w:t>See this seems to make more sense in the general discussion, I think.</w:t>
      </w:r>
    </w:p>
  </w:comment>
  <w:comment w:id="183" w:author="Zipkin, Elise" w:date="2017-12-19T21:05:00Z" w:initials="ZE">
    <w:p w14:paraId="6436C613" w14:textId="77777777" w:rsidR="001C51BB" w:rsidRDefault="001C51BB" w:rsidP="00493C01">
      <w:pPr>
        <w:pStyle w:val="CommentText"/>
      </w:pPr>
      <w:r>
        <w:rPr>
          <w:rStyle w:val="CommentReference"/>
        </w:rPr>
        <w:annotationRef/>
      </w:r>
      <w:r>
        <w:t xml:space="preserve">The way that it’s set up earlier, it sounds like you use </w:t>
      </w:r>
      <w:proofErr w:type="spellStart"/>
      <w:r>
        <w:t>AICc</w:t>
      </w:r>
      <w:proofErr w:type="spellEnd"/>
      <w:r>
        <w:t xml:space="preserve"> so why going back and forth here?</w:t>
      </w:r>
    </w:p>
  </w:comment>
  <w:comment w:id="184" w:author="Zipkin, Elise" w:date="2017-12-19T21:06:00Z" w:initials="ZE">
    <w:p w14:paraId="2459BCC4" w14:textId="77777777" w:rsidR="001C51BB" w:rsidRDefault="001C51BB" w:rsidP="00493C01">
      <w:pPr>
        <w:pStyle w:val="CommentText"/>
      </w:pPr>
      <w:r>
        <w:rPr>
          <w:rStyle w:val="CommentReference"/>
        </w:rPr>
        <w:annotationRef/>
      </w:r>
      <w:r>
        <w:t xml:space="preserve">This discussion could be a bit broader.  Could discuss the differences in the penalization factor between the two selection </w:t>
      </w:r>
      <w:proofErr w:type="spellStart"/>
      <w:r>
        <w:t>criterias</w:t>
      </w:r>
      <w:proofErr w:type="spellEnd"/>
      <w:r>
        <w:t xml:space="preserve"> and hypothesize which is more appropriate.  Essentially </w:t>
      </w:r>
      <w:proofErr w:type="spellStart"/>
      <w:r>
        <w:t>AICc</w:t>
      </w:r>
      <w:proofErr w:type="spellEnd"/>
      <w:r>
        <w:t xml:space="preserve"> is more conservative and will lead to less breaks.  Is that a good idea?  Maybe, maybe not.  Could speculate on when to use what and what the results actually give us.</w:t>
      </w:r>
    </w:p>
  </w:comment>
  <w:comment w:id="185" w:author="Zipkin, Elise" w:date="2017-12-19T21:08:00Z" w:initials="ZE">
    <w:p w14:paraId="21AB7A54" w14:textId="77777777" w:rsidR="001C51BB" w:rsidRDefault="001C51BB" w:rsidP="00493C01">
      <w:pPr>
        <w:pStyle w:val="CommentText"/>
      </w:pPr>
      <w:r>
        <w:rPr>
          <w:rStyle w:val="CommentReference"/>
        </w:rPr>
        <w:annotationRef/>
      </w:r>
      <w:r>
        <w:t>Here down through the next paragraph could be moved up an discussed within the case study subsection.</w:t>
      </w:r>
    </w:p>
  </w:comment>
  <w:comment w:id="188" w:author="Zipkin, Elise" w:date="2017-12-19T21:09:00Z" w:initials="ZE">
    <w:p w14:paraId="4A80BB29" w14:textId="77777777" w:rsidR="001C51BB" w:rsidRDefault="001C51BB" w:rsidP="00493C01">
      <w:pPr>
        <w:pStyle w:val="CommentText"/>
      </w:pPr>
      <w:r>
        <w:rPr>
          <w:rStyle w:val="CommentReference"/>
        </w:rPr>
        <w:annotationRef/>
      </w:r>
      <w:r>
        <w:t>I’m left thinking: so what?  So what does the RSD model help us to understand?  Does it help with management?  Why should anyone use the RSD?  We can’t explicitly assign mechanism.  Maybe focus more on presenting results related to r and K and talking about what those are and what they mean.  What do we learn about the two populations?</w:t>
      </w:r>
    </w:p>
  </w:comment>
  <w:comment w:id="193" w:author="Zipkin, Elise" w:date="2017-12-19T20:50:00Z" w:initials="ZE">
    <w:p w14:paraId="5B931BC3" w14:textId="77777777" w:rsidR="001C51BB" w:rsidRDefault="001C51BB" w:rsidP="005C0C19">
      <w:pPr>
        <w:pStyle w:val="CommentText"/>
      </w:pPr>
      <w:r>
        <w:rPr>
          <w:rStyle w:val="CommentReference"/>
        </w:rPr>
        <w:annotationRef/>
      </w:r>
      <w:r>
        <w:t>I can’t tell how I feel about the application discussion subsection. Part of me thinks that we should take out the specific pieces related to each case study and move that above within each case study (separately).  I do like discussion comparing the two case studies.  That could be moved to the overall discussion.  I’m not totally sure…</w:t>
      </w:r>
    </w:p>
  </w:comment>
  <w:comment w:id="194" w:author="Bahlai, Christine" w:date="2018-06-04T11:36:00Z" w:initials="BC">
    <w:p w14:paraId="359CF1CA" w14:textId="322BCB33" w:rsidR="001C51BB" w:rsidRDefault="001C51BB" w:rsidP="005C0C19">
      <w:pPr>
        <w:pStyle w:val="CommentText"/>
      </w:pPr>
      <w:r>
        <w:rPr>
          <w:rStyle w:val="CommentReference"/>
        </w:rPr>
        <w:annotationRef/>
      </w:r>
      <w:r>
        <w:t>I’m having trouble with it too- I’m going to move the latter half to the discussion and see if it feels better there</w:t>
      </w:r>
    </w:p>
  </w:comment>
  <w:comment w:id="200" w:author="Zipkin, Elise" w:date="2017-12-19T21:32:00Z" w:initials="ZE">
    <w:p w14:paraId="4798FB25" w14:textId="77777777" w:rsidR="001C51BB" w:rsidRDefault="001C51BB" w:rsidP="00493C01">
      <w:pPr>
        <w:pStyle w:val="CommentText"/>
      </w:pPr>
      <w:r>
        <w:rPr>
          <w:rStyle w:val="CommentReference"/>
        </w:rPr>
        <w:annotationRef/>
      </w:r>
      <w:r>
        <w:t>Change to active voice.</w:t>
      </w:r>
    </w:p>
  </w:comment>
  <w:comment w:id="209" w:author="Zipkin, Elise" w:date="2017-12-19T21:04:00Z" w:initials="ZE">
    <w:p w14:paraId="67B464D6" w14:textId="77777777" w:rsidR="00B92D42" w:rsidRDefault="00B92D42" w:rsidP="00B92D42">
      <w:pPr>
        <w:pStyle w:val="CommentText"/>
      </w:pPr>
      <w:r>
        <w:rPr>
          <w:rStyle w:val="CommentReference"/>
        </w:rPr>
        <w:annotationRef/>
      </w:r>
      <w:r>
        <w:t>See this seems to make more sense in the general discussion, I think.</w:t>
      </w:r>
    </w:p>
  </w:comment>
  <w:comment w:id="221" w:author="Zipkin, Elise" w:date="2017-12-19T21:50:00Z" w:initials="ZE">
    <w:p w14:paraId="03C96C85" w14:textId="77777777" w:rsidR="00B92D42" w:rsidRDefault="00B92D42" w:rsidP="00B92D42">
      <w:pPr>
        <w:pStyle w:val="CommentText"/>
      </w:pPr>
      <w:r>
        <w:rPr>
          <w:rStyle w:val="CommentReference"/>
        </w:rPr>
        <w:annotationRef/>
      </w:r>
      <w:r>
        <w:t xml:space="preserve">See my comments above on </w:t>
      </w:r>
      <w:proofErr w:type="spellStart"/>
      <w:r>
        <w:t>AICc</w:t>
      </w:r>
      <w:proofErr w:type="spellEnd"/>
      <w:r>
        <w:t>.  I would put all of this in one discussion section and try digging a little deeper.  (This part definitely does that more than above.)</w:t>
      </w:r>
    </w:p>
  </w:comment>
  <w:comment w:id="225" w:author="Zipkin, Elise" w:date="2017-12-19T21:44:00Z" w:initials="ZE">
    <w:p w14:paraId="52E79FD2" w14:textId="77777777" w:rsidR="001C51BB" w:rsidRDefault="001C51BB" w:rsidP="00493C01">
      <w:pPr>
        <w:pStyle w:val="CommentText"/>
      </w:pPr>
      <w:r>
        <w:rPr>
          <w:rStyle w:val="CommentReference"/>
        </w:rPr>
        <w:annotationRef/>
      </w:r>
      <w:r>
        <w:t>Not sure that I totally understand this.  You mean for the purposes of counting what was best?  (That 80% accuracy stuff?)  I wonder if you looked at the top best similar models, if the accuracy would be higher…</w:t>
      </w:r>
    </w:p>
  </w:comment>
  <w:comment w:id="227" w:author="Zipkin, Elise" w:date="2017-12-19T21:46:00Z" w:initials="ZE">
    <w:p w14:paraId="1AEB0BEA" w14:textId="77777777" w:rsidR="001C51BB" w:rsidRDefault="001C51BB" w:rsidP="00493C01">
      <w:pPr>
        <w:pStyle w:val="CommentText"/>
      </w:pPr>
      <w:r>
        <w:rPr>
          <w:rStyle w:val="CommentReference"/>
        </w:rPr>
        <w:annotationRef/>
      </w:r>
      <w:r>
        <w:t xml:space="preserve">Might be worth checking, even if for a subset. </w:t>
      </w:r>
    </w:p>
  </w:comment>
  <w:comment w:id="228" w:author="Zipkin, Elise" w:date="2017-12-19T21:48:00Z" w:initials="ZE">
    <w:p w14:paraId="4634D491" w14:textId="77777777" w:rsidR="001C51BB" w:rsidRDefault="001C51BB" w:rsidP="00493C01">
      <w:pPr>
        <w:pStyle w:val="CommentText"/>
      </w:pPr>
      <w:r>
        <w:rPr>
          <w:rStyle w:val="CommentReference"/>
        </w:rPr>
        <w:annotationRef/>
      </w:r>
      <w:r>
        <w:t>Do you use this with the case studies?</w:t>
      </w:r>
    </w:p>
  </w:comment>
  <w:comment w:id="232" w:author="Zipkin, Elise" w:date="2017-12-19T21:49:00Z" w:initials="ZE">
    <w:p w14:paraId="73CBA03B" w14:textId="77777777" w:rsidR="001C51BB" w:rsidRDefault="001C51BB" w:rsidP="00493C01">
      <w:pPr>
        <w:pStyle w:val="CommentText"/>
      </w:pPr>
      <w:r>
        <w:rPr>
          <w:rStyle w:val="CommentReference"/>
        </w:rPr>
        <w:annotationRef/>
      </w:r>
      <w:r>
        <w:t>I would move the specific case study discussion on this topic to down here.</w:t>
      </w:r>
    </w:p>
  </w:comment>
  <w:comment w:id="236" w:author="Zipkin, Elise" w:date="2017-12-19T21:50:00Z" w:initials="ZE">
    <w:p w14:paraId="65CEE44D" w14:textId="77777777" w:rsidR="001C51BB" w:rsidRDefault="001C51BB" w:rsidP="00493C01">
      <w:pPr>
        <w:pStyle w:val="CommentText"/>
      </w:pPr>
      <w:r>
        <w:rPr>
          <w:rStyle w:val="CommentReference"/>
        </w:rPr>
        <w:annotationRef/>
      </w:r>
      <w:r>
        <w:t xml:space="preserve">See my comments above on </w:t>
      </w:r>
      <w:proofErr w:type="spellStart"/>
      <w:r>
        <w:t>AICc</w:t>
      </w:r>
      <w:proofErr w:type="spellEnd"/>
      <w:r>
        <w:t>.  I would put all of this in one discussion section and try digging a little deeper.  (This part definitely does that more than above.)</w:t>
      </w:r>
    </w:p>
  </w:comment>
  <w:comment w:id="238" w:author="Zipkin, Elise" w:date="2017-12-19T21:52:00Z" w:initials="ZE">
    <w:p w14:paraId="4D195B54" w14:textId="77777777" w:rsidR="001C51BB" w:rsidRDefault="001C51BB" w:rsidP="00493C01">
      <w:pPr>
        <w:pStyle w:val="CommentText"/>
      </w:pPr>
      <w:r>
        <w:rPr>
          <w:rStyle w:val="CommentReference"/>
        </w:rPr>
        <w:annotationRef/>
      </w:r>
      <w:r>
        <w:t xml:space="preserve">Agreed- the </w:t>
      </w:r>
      <w:proofErr w:type="spellStart"/>
      <w:r>
        <w:t>ricker</w:t>
      </w:r>
      <w:proofErr w:type="spellEnd"/>
      <w:r>
        <w:t xml:space="preserve"> model is probably not meaningful if r and k shift so much.</w:t>
      </w:r>
    </w:p>
  </w:comment>
  <w:comment w:id="239" w:author="Zipkin, Elise" w:date="2017-12-19T21:53:00Z" w:initials="ZE">
    <w:p w14:paraId="60D17AEF" w14:textId="77777777" w:rsidR="001C51BB" w:rsidRDefault="001C51BB" w:rsidP="00493C01">
      <w:pPr>
        <w:pStyle w:val="CommentText"/>
      </w:pPr>
      <w:r>
        <w:rPr>
          <w:rStyle w:val="CommentReference"/>
        </w:rPr>
        <w:annotationRef/>
      </w:r>
      <w:r>
        <w:t>For everything? Simulations and case studies?</w:t>
      </w:r>
    </w:p>
  </w:comment>
  <w:comment w:id="240" w:author="Bahlai, Christine" w:date="2018-06-04T15:24:00Z" w:initials="BC">
    <w:p w14:paraId="42902AF3" w14:textId="43BCD106" w:rsidR="005D7105" w:rsidRDefault="005D7105">
      <w:pPr>
        <w:pStyle w:val="CommentText"/>
      </w:pPr>
      <w:r>
        <w:rPr>
          <w:rStyle w:val="CommentReference"/>
        </w:rPr>
        <w:annotationRef/>
      </w:r>
      <w:r>
        <w:t xml:space="preserve">Yes- I </w:t>
      </w:r>
      <w:proofErr w:type="spellStart"/>
      <w:r>
        <w:t>fidddled</w:t>
      </w:r>
      <w:proofErr w:type="spellEnd"/>
      <w:r>
        <w:t xml:space="preserve"> with this back when building, and it was really for only dramatically out there starting values of r that the 1.5 starting value was a problem, but wanted to make a note of it here. </w:t>
      </w:r>
    </w:p>
  </w:comment>
  <w:comment w:id="241" w:author="Zipkin, Elise" w:date="2017-12-19T21:53:00Z" w:initials="ZE">
    <w:p w14:paraId="5F65FF5C" w14:textId="77777777" w:rsidR="001C51BB" w:rsidRDefault="001C51BB" w:rsidP="00493C01">
      <w:pPr>
        <w:pStyle w:val="CommentText"/>
      </w:pPr>
      <w:r>
        <w:rPr>
          <w:rStyle w:val="CommentReference"/>
        </w:rPr>
        <w:annotationRef/>
      </w:r>
      <w:r>
        <w:t>Try switching to active voice throughout (at least for most of the text).</w:t>
      </w:r>
    </w:p>
  </w:comment>
  <w:comment w:id="243" w:author="Zipkin, Elise" w:date="2017-12-19T21:53:00Z" w:initials="ZE">
    <w:p w14:paraId="670252C6" w14:textId="77777777" w:rsidR="001C51BB" w:rsidRDefault="001C51BB" w:rsidP="00493C01">
      <w:pPr>
        <w:pStyle w:val="CommentText"/>
      </w:pPr>
      <w:r>
        <w:rPr>
          <w:rStyle w:val="CommentReference"/>
        </w:rPr>
        <w:annotationRef/>
      </w:r>
      <w:r>
        <w:t>?</w:t>
      </w:r>
    </w:p>
  </w:comment>
  <w:comment w:id="246" w:author="Zipkin, Elise" w:date="2017-12-19T21:54:00Z" w:initials="ZE">
    <w:p w14:paraId="5F2E546A" w14:textId="77777777" w:rsidR="001C51BB" w:rsidRDefault="001C51BB" w:rsidP="00493C01">
      <w:pPr>
        <w:pStyle w:val="CommentText"/>
      </w:pPr>
      <w:r>
        <w:rPr>
          <w:rStyle w:val="CommentReference"/>
        </w:rPr>
        <w:annotationRef/>
      </w:r>
      <w:r>
        <w:t xml:space="preserve">Change script to model </w:t>
      </w:r>
      <w:proofErr w:type="spellStart"/>
      <w:r>
        <w:t>througout</w:t>
      </w:r>
      <w:proofErr w:type="spellEnd"/>
    </w:p>
  </w:comment>
  <w:comment w:id="247" w:author="Bahlai, Christine" w:date="2018-06-04T15:30:00Z" w:initials="BC">
    <w:p w14:paraId="29294CC6" w14:textId="4069182D" w:rsidR="00EB6851" w:rsidRDefault="00EB6851">
      <w:pPr>
        <w:pStyle w:val="CommentText"/>
      </w:pPr>
      <w:r>
        <w:rPr>
          <w:rStyle w:val="CommentReference"/>
        </w:rPr>
        <w:annotationRef/>
      </w:r>
      <w:r>
        <w:t>Check!</w:t>
      </w:r>
    </w:p>
  </w:comment>
  <w:comment w:id="252" w:author="Zipkin, Elise" w:date="2017-12-19T21:56:00Z" w:initials="ZE">
    <w:p w14:paraId="0F694239" w14:textId="77777777" w:rsidR="001C51BB" w:rsidRDefault="001C51BB" w:rsidP="00493C01">
      <w:pPr>
        <w:pStyle w:val="CommentText"/>
      </w:pPr>
      <w:r>
        <w:rPr>
          <w:rStyle w:val="CommentReference"/>
        </w:rPr>
        <w:annotationRef/>
      </w:r>
      <w:r>
        <w:t>Why is this?  I have no intuition on this.  It might be helpful to add some context to this.</w:t>
      </w:r>
    </w:p>
  </w:comment>
  <w:comment w:id="268" w:author="Zipkin, Elise" w:date="2017-12-19T22:19:00Z" w:initials="ZE">
    <w:p w14:paraId="541E44C5" w14:textId="2D44A7A1" w:rsidR="001C51BB" w:rsidRDefault="001C51BB" w:rsidP="00493C01">
      <w:pPr>
        <w:pStyle w:val="CommentText"/>
      </w:pPr>
      <w:r>
        <w:rPr>
          <w:rStyle w:val="CommentReference"/>
        </w:rPr>
        <w:annotationRef/>
      </w:r>
      <w:r>
        <w:t>Not sure that I understand this.  I would expect more data would lead to better results.</w:t>
      </w:r>
    </w:p>
    <w:p w14:paraId="3DDF9269" w14:textId="77777777" w:rsidR="00496204" w:rsidRDefault="00496204" w:rsidP="00493C01">
      <w:pPr>
        <w:pStyle w:val="CommentText"/>
      </w:pPr>
    </w:p>
  </w:comment>
  <w:comment w:id="269" w:author="Bahlai, Christine" w:date="2018-06-04T15:50:00Z" w:initials="BC">
    <w:p w14:paraId="450089D8" w14:textId="66F46F6A" w:rsidR="00496204" w:rsidRPr="00652682" w:rsidRDefault="00496204">
      <w:pPr>
        <w:pStyle w:val="CommentText"/>
      </w:pPr>
      <w:r>
        <w:rPr>
          <w:rStyle w:val="CommentReference"/>
        </w:rPr>
        <w:annotationRef/>
      </w:r>
      <w:proofErr w:type="spellStart"/>
      <w:proofErr w:type="gramStart"/>
      <w:r>
        <w:t>AICc</w:t>
      </w:r>
      <w:proofErr w:type="spellEnd"/>
      <w:r>
        <w:t>=AIC+(</w:t>
      </w:r>
      <w:r w:rsidR="00652682">
        <w:t>2K</w:t>
      </w:r>
      <w:r w:rsidR="00652682" w:rsidRPr="00652682">
        <w:rPr>
          <w:vertAlign w:val="superscript"/>
        </w:rPr>
        <w:t>2</w:t>
      </w:r>
      <w:r w:rsidR="00652682">
        <w:t xml:space="preserve">+2K)/(n-k-1) where n is the sample size and k is the number of parameters- so as n increases, </w:t>
      </w:r>
      <w:proofErr w:type="spellStart"/>
      <w:r w:rsidR="00652682">
        <w:t>AICc</w:t>
      </w:r>
      <w:proofErr w:type="spellEnd"/>
      <w:r w:rsidR="00652682">
        <w:t xml:space="preserve"> approaches AIC</w:t>
      </w:r>
      <w:r w:rsidR="00652682">
        <w:br/>
      </w:r>
      <w:r w:rsidR="00652682">
        <w:br/>
        <w:t>But that leads me to an interesting question- this would mean we wouldn’t see this effect (as strongly- I’d still expect there to be more errors identifying breaks, but not necessarily counting breaks, as the set grew if AIC was used to rank ‘</w:t>
      </w:r>
      <w:proofErr w:type="spellStart"/>
      <w:r w:rsidR="00652682">
        <w:t>em</w:t>
      </w:r>
      <w:proofErr w:type="spellEnd"/>
      <w:r w:rsidR="00652682">
        <w:t>)</w:t>
      </w:r>
      <w:proofErr w:type="gramEnd"/>
    </w:p>
  </w:comment>
  <w:comment w:id="270" w:author="Zipkin, Elise" w:date="2017-12-19T22:22:00Z" w:initials="ZE">
    <w:p w14:paraId="28411F05" w14:textId="77777777" w:rsidR="001C51BB" w:rsidRDefault="001C51BB" w:rsidP="00493C01">
      <w:pPr>
        <w:pStyle w:val="CommentText"/>
      </w:pPr>
      <w:r>
        <w:rPr>
          <w:rStyle w:val="CommentReference"/>
        </w:rPr>
        <w:annotationRef/>
      </w:r>
      <w:r>
        <w:t>What exactly is quantified?  Maybe reiterating the estimation of r and K and why that is useful would be helpful.</w:t>
      </w:r>
    </w:p>
  </w:comment>
  <w:comment w:id="283" w:author="Zipkin, Elise" w:date="2017-12-19T22:26:00Z" w:initials="ZE">
    <w:p w14:paraId="654FDA68" w14:textId="77777777" w:rsidR="001C51BB" w:rsidRDefault="001C51BB" w:rsidP="00493C01">
      <w:pPr>
        <w:pStyle w:val="CommentText"/>
      </w:pPr>
      <w:r>
        <w:rPr>
          <w:rStyle w:val="CommentReference"/>
        </w:rPr>
        <w:annotationRef/>
      </w:r>
      <w:r>
        <w:t xml:space="preserve">Then </w:t>
      </w:r>
      <w:proofErr w:type="spellStart"/>
      <w:r>
        <w:t>ricker</w:t>
      </w:r>
      <w:proofErr w:type="spellEnd"/>
      <w:r>
        <w:t xml:space="preserve"> is not a reasonable model anyways.</w:t>
      </w:r>
    </w:p>
  </w:comment>
  <w:comment w:id="290" w:author="Zipkin, Elise" w:date="2017-12-19T22:26:00Z" w:initials="ZE">
    <w:p w14:paraId="437AAE95" w14:textId="77777777" w:rsidR="001C51BB" w:rsidRDefault="001C51BB" w:rsidP="00493C01">
      <w:pPr>
        <w:pStyle w:val="CommentText"/>
      </w:pPr>
      <w:r>
        <w:rPr>
          <w:rStyle w:val="CommentReference"/>
        </w:rPr>
        <w:annotationRef/>
      </w:r>
      <w:r>
        <w:t>How exactly?  I think this link is lacking.  It’s not totally clear what we learn or how it can be used for management.  Maybe this can be beefed up in the application section.</w:t>
      </w:r>
    </w:p>
  </w:comment>
  <w:comment w:id="291" w:author="Bahlai, Christine" w:date="2018-06-04T16:03:00Z" w:initials="BC">
    <w:p w14:paraId="3AE26EDF" w14:textId="550A4ADB" w:rsidR="000F5662" w:rsidRDefault="000F5662">
      <w:pPr>
        <w:pStyle w:val="CommentText"/>
      </w:pPr>
      <w:r>
        <w:rPr>
          <w:rStyle w:val="CommentReference"/>
        </w:rPr>
        <w:annotationRef/>
      </w:r>
      <w:r>
        <w:t>I gave it a go, threw a few more words at it- let me know if you think it needs more!</w:t>
      </w:r>
      <w:bookmarkStart w:id="292" w:name="_GoBack"/>
      <w:bookmarkEnd w:id="29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17E7B6" w15:done="0"/>
  <w15:commentEx w15:paraId="36211645" w15:paraIdParent="3E17E7B6" w15:done="0"/>
  <w15:commentEx w15:paraId="2E603726" w15:done="0"/>
  <w15:commentEx w15:paraId="3C307DBA" w15:paraIdParent="2E603726" w15:done="0"/>
  <w15:commentEx w15:paraId="2B542901" w15:done="0"/>
  <w15:commentEx w15:paraId="56B5DC6F" w15:paraIdParent="2B542901" w15:done="0"/>
  <w15:commentEx w15:paraId="19D67CB2" w15:done="0"/>
  <w15:commentEx w15:paraId="547A817E" w15:paraIdParent="19D67CB2" w15:done="0"/>
  <w15:commentEx w15:paraId="7AC6ADE4" w15:done="0"/>
  <w15:commentEx w15:paraId="3309EBFB" w15:paraIdParent="7AC6ADE4" w15:done="0"/>
  <w15:commentEx w15:paraId="1EAEC23E" w15:done="0"/>
  <w15:commentEx w15:paraId="315E97FF" w15:paraIdParent="1EAEC23E" w15:done="0"/>
  <w15:commentEx w15:paraId="14F9D274" w15:done="0"/>
  <w15:commentEx w15:paraId="4F0B6430" w15:paraIdParent="14F9D274" w15:done="0"/>
  <w15:commentEx w15:paraId="030F5A2F" w15:done="0"/>
  <w15:commentEx w15:paraId="7F038141" w15:paraIdParent="030F5A2F" w15:done="0"/>
  <w15:commentEx w15:paraId="4482A60F" w15:done="0"/>
  <w15:commentEx w15:paraId="63295933" w15:paraIdParent="4482A60F" w15:done="0"/>
  <w15:commentEx w15:paraId="444FEBDE" w15:done="0"/>
  <w15:commentEx w15:paraId="49188488" w15:done="0"/>
  <w15:commentEx w15:paraId="4CA129ED" w15:done="0"/>
  <w15:commentEx w15:paraId="5DD23EBD" w15:done="0"/>
  <w15:commentEx w15:paraId="65BDCA1A" w15:done="0"/>
  <w15:commentEx w15:paraId="3CFF216F" w15:done="0"/>
  <w15:commentEx w15:paraId="22B27EEF" w15:paraIdParent="3CFF216F" w15:done="0"/>
  <w15:commentEx w15:paraId="34BC67F9" w15:done="0"/>
  <w15:commentEx w15:paraId="3AED8A6F" w15:paraIdParent="34BC67F9" w15:done="0"/>
  <w15:commentEx w15:paraId="45E48909" w15:done="0"/>
  <w15:commentEx w15:paraId="6B69E766" w15:done="0"/>
  <w15:commentEx w15:paraId="58DF18AF" w15:paraIdParent="6B69E766" w15:done="0"/>
  <w15:commentEx w15:paraId="01C2C952" w15:done="0"/>
  <w15:commentEx w15:paraId="28B1F6CD" w15:paraIdParent="01C2C952" w15:done="0"/>
  <w15:commentEx w15:paraId="4E55F02A" w15:done="0"/>
  <w15:commentEx w15:paraId="51EB55FF" w15:paraIdParent="4E55F02A" w15:done="0"/>
  <w15:commentEx w15:paraId="4C4EF034" w15:done="0"/>
  <w15:commentEx w15:paraId="0B61C932" w15:paraIdParent="4C4EF034" w15:done="0"/>
  <w15:commentEx w15:paraId="41702F86" w15:done="0"/>
  <w15:commentEx w15:paraId="07DBEF8A" w15:paraIdParent="41702F86" w15:done="0"/>
  <w15:commentEx w15:paraId="1B813C07" w15:done="0"/>
  <w15:commentEx w15:paraId="47E8A98A" w15:paraIdParent="1B813C07" w15:done="0"/>
  <w15:commentEx w15:paraId="43BCFA89" w15:done="0"/>
  <w15:commentEx w15:paraId="43E426B9" w15:paraIdParent="43BCFA89" w15:done="0"/>
  <w15:commentEx w15:paraId="22AE4F97" w15:done="0"/>
  <w15:commentEx w15:paraId="1430192B" w15:paraIdParent="22AE4F97" w15:done="0"/>
  <w15:commentEx w15:paraId="14423AC6" w15:done="0"/>
  <w15:commentEx w15:paraId="405FC70D" w15:paraIdParent="14423AC6" w15:done="0"/>
  <w15:commentEx w15:paraId="4BD58197" w15:done="0"/>
  <w15:commentEx w15:paraId="0380EF2F" w15:done="0"/>
  <w15:commentEx w15:paraId="046494C7" w15:paraIdParent="0380EF2F" w15:done="0"/>
  <w15:commentEx w15:paraId="21AC3A56" w15:done="0"/>
  <w15:commentEx w15:paraId="6746B6E1" w15:paraIdParent="21AC3A56" w15:done="0"/>
  <w15:commentEx w15:paraId="3CFF8D69" w15:done="0"/>
  <w15:commentEx w15:paraId="32E0DB33" w15:done="0"/>
  <w15:commentEx w15:paraId="7745F623" w15:done="0"/>
  <w15:commentEx w15:paraId="520088E9" w15:done="0"/>
  <w15:commentEx w15:paraId="58D95884" w15:done="0"/>
  <w15:commentEx w15:paraId="2E42A65F" w15:paraIdParent="58D95884" w15:done="0"/>
  <w15:commentEx w15:paraId="2525B7EA" w15:done="0"/>
  <w15:commentEx w15:paraId="34ED3788" w15:paraIdParent="2525B7EA" w15:done="0"/>
  <w15:commentEx w15:paraId="330D5E6E" w15:done="0"/>
  <w15:commentEx w15:paraId="550500F7" w15:paraIdParent="330D5E6E" w15:done="0"/>
  <w15:commentEx w15:paraId="22EC744F" w15:done="0"/>
  <w15:commentEx w15:paraId="6436C613" w15:done="0"/>
  <w15:commentEx w15:paraId="2459BCC4" w15:done="0"/>
  <w15:commentEx w15:paraId="21AB7A54" w15:done="0"/>
  <w15:commentEx w15:paraId="4A80BB29" w15:done="0"/>
  <w15:commentEx w15:paraId="5B931BC3" w15:done="0"/>
  <w15:commentEx w15:paraId="359CF1CA" w15:paraIdParent="5B931BC3" w15:done="0"/>
  <w15:commentEx w15:paraId="4798FB25" w15:done="0"/>
  <w15:commentEx w15:paraId="67B464D6" w15:done="0"/>
  <w15:commentEx w15:paraId="03C96C85" w15:done="0"/>
  <w15:commentEx w15:paraId="52E79FD2" w15:done="0"/>
  <w15:commentEx w15:paraId="1AEB0BEA" w15:done="0"/>
  <w15:commentEx w15:paraId="4634D491" w15:done="0"/>
  <w15:commentEx w15:paraId="73CBA03B" w15:done="0"/>
  <w15:commentEx w15:paraId="65CEE44D" w15:done="0"/>
  <w15:commentEx w15:paraId="4D195B54" w15:done="0"/>
  <w15:commentEx w15:paraId="60D17AEF" w15:done="0"/>
  <w15:commentEx w15:paraId="42902AF3" w15:paraIdParent="60D17AEF" w15:done="0"/>
  <w15:commentEx w15:paraId="5F65FF5C" w15:done="0"/>
  <w15:commentEx w15:paraId="670252C6" w15:done="0"/>
  <w15:commentEx w15:paraId="5F2E546A" w15:done="0"/>
  <w15:commentEx w15:paraId="29294CC6" w15:paraIdParent="5F2E546A" w15:done="0"/>
  <w15:commentEx w15:paraId="0F694239" w15:done="0"/>
  <w15:commentEx w15:paraId="3DDF9269" w15:done="0"/>
  <w15:commentEx w15:paraId="450089D8" w15:paraIdParent="3DDF9269" w15:done="0"/>
  <w15:commentEx w15:paraId="28411F05" w15:done="0"/>
  <w15:commentEx w15:paraId="654FDA68" w15:done="0"/>
  <w15:commentEx w15:paraId="437AAE95" w15:done="0"/>
  <w15:commentEx w15:paraId="3AE26EDF" w15:paraIdParent="437AAE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pkin, Elise">
    <w15:presenceInfo w15:providerId="AD" w15:userId="S-1-5-21-135449833-236529722-1300305565-69541"/>
  </w15:person>
  <w15:person w15:author="Bahlai, Christin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8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717E7"/>
    <w:rsid w:val="0009442B"/>
    <w:rsid w:val="000F5662"/>
    <w:rsid w:val="001A760B"/>
    <w:rsid w:val="001C51BB"/>
    <w:rsid w:val="001D05DA"/>
    <w:rsid w:val="0030515D"/>
    <w:rsid w:val="003D6BFD"/>
    <w:rsid w:val="00474663"/>
    <w:rsid w:val="00493C01"/>
    <w:rsid w:val="00496204"/>
    <w:rsid w:val="004F071B"/>
    <w:rsid w:val="004F0FD9"/>
    <w:rsid w:val="005A1249"/>
    <w:rsid w:val="005C0C19"/>
    <w:rsid w:val="005D7105"/>
    <w:rsid w:val="00652682"/>
    <w:rsid w:val="006947D1"/>
    <w:rsid w:val="009C0978"/>
    <w:rsid w:val="00B92D42"/>
    <w:rsid w:val="00E6695E"/>
    <w:rsid w:val="00EB6851"/>
    <w:rsid w:val="00FB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cbahlai@kent.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38119</Words>
  <Characters>217281</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254891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2018-06-04T20:45:00Z</dcterms:created>
  <dcterms:modified xsi:type="dcterms:W3CDTF">2018-06-04T20:45:00Z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id="jcWay2sM"/&gt;&lt;style id="http://www.zotero.org/styles/environmental-entomology" hasBibliography="1" bibliographyStyleHasBeenSet="1"/&gt;&lt;prefs&gt;&lt;pref name="fieldType" value="Field"/&gt;&lt;/prefs&gt;&lt;/data&gt;</vt:lpwstr>
  </property>
</Properties>
</file>