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DB512" w14:textId="5D7BB48E" w:rsidR="00B86EB3" w:rsidRPr="0014050F" w:rsidRDefault="002C43F6">
      <w:pPr>
        <w:rPr>
          <w:b/>
          <w:sz w:val="44"/>
          <w:szCs w:val="44"/>
        </w:rPr>
      </w:pPr>
      <w:bookmarkStart w:id="0" w:name="_GoBack"/>
      <w:bookmarkEnd w:id="0"/>
      <w:ins w:id="1" w:author="Elise Zipkin" w:date="2017-07-14T13:46:00Z">
        <w:r>
          <w:rPr>
            <w:b/>
            <w:sz w:val="44"/>
            <w:szCs w:val="44"/>
          </w:rPr>
          <w:t xml:space="preserve">The Regime Shift Detector: </w:t>
        </w:r>
      </w:ins>
      <w:del w:id="2" w:author="Elise Zipkin" w:date="2017-07-14T13:46:00Z">
        <w:r w:rsidR="00F03FA1" w:rsidRPr="0014050F" w:rsidDel="002C43F6">
          <w:rPr>
            <w:b/>
            <w:sz w:val="44"/>
            <w:szCs w:val="44"/>
          </w:rPr>
          <w:delText xml:space="preserve">A </w:delText>
        </w:r>
      </w:del>
      <w:ins w:id="3" w:author="Elise Zipkin" w:date="2017-07-14T13:46:00Z">
        <w:r>
          <w:rPr>
            <w:b/>
            <w:sz w:val="44"/>
            <w:szCs w:val="44"/>
          </w:rPr>
          <w:t>a</w:t>
        </w:r>
        <w:r w:rsidRPr="0014050F">
          <w:rPr>
            <w:b/>
            <w:sz w:val="44"/>
            <w:szCs w:val="44"/>
          </w:rPr>
          <w:t xml:space="preserve"> </w:t>
        </w:r>
      </w:ins>
      <w:del w:id="4" w:author="Elise Zipkin" w:date="2017-07-14T13:46:00Z">
        <w:r w:rsidR="00F03FA1" w:rsidRPr="0014050F" w:rsidDel="002C43F6">
          <w:rPr>
            <w:b/>
            <w:sz w:val="44"/>
            <w:szCs w:val="44"/>
          </w:rPr>
          <w:delText>novel approach to</w:delText>
        </w:r>
      </w:del>
      <w:ins w:id="5" w:author="Elise Zipkin" w:date="2017-07-14T13:46:00Z">
        <w:r>
          <w:rPr>
            <w:b/>
            <w:sz w:val="44"/>
            <w:szCs w:val="44"/>
          </w:rPr>
          <w:t>model</w:t>
        </w:r>
      </w:ins>
      <w:r w:rsidR="00F03FA1" w:rsidRPr="0014050F">
        <w:rPr>
          <w:b/>
          <w:sz w:val="44"/>
          <w:szCs w:val="44"/>
        </w:rPr>
        <w:t xml:space="preserve"> </w:t>
      </w:r>
      <w:del w:id="6" w:author="Elise Zipkin" w:date="2017-07-14T13:46:00Z">
        <w:r w:rsidR="00F03FA1" w:rsidRPr="0014050F" w:rsidDel="002C43F6">
          <w:rPr>
            <w:b/>
            <w:sz w:val="44"/>
            <w:szCs w:val="44"/>
          </w:rPr>
          <w:delText xml:space="preserve">detecting </w:delText>
        </w:r>
      </w:del>
      <w:ins w:id="7" w:author="Elise Zipkin" w:date="2017-07-14T13:46:00Z">
        <w:r>
          <w:rPr>
            <w:b/>
            <w:sz w:val="44"/>
            <w:szCs w:val="44"/>
          </w:rPr>
          <w:t>to identify</w:t>
        </w:r>
        <w:r w:rsidRPr="0014050F">
          <w:rPr>
            <w:b/>
            <w:sz w:val="44"/>
            <w:szCs w:val="44"/>
          </w:rPr>
          <w:t xml:space="preserve"> </w:t>
        </w:r>
      </w:ins>
      <w:r w:rsidR="00F03FA1" w:rsidRPr="0014050F">
        <w:rPr>
          <w:b/>
          <w:sz w:val="44"/>
          <w:szCs w:val="44"/>
        </w:rPr>
        <w:t>changes in dynamic rules governing population fluctuations</w:t>
      </w:r>
    </w:p>
    <w:p w14:paraId="44882571" w14:textId="77777777" w:rsidR="00F03FA1" w:rsidRDefault="00F03FA1"/>
    <w:p w14:paraId="361138D7" w14:textId="77777777"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14:paraId="4DBE734F" w14:textId="77777777"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14:paraId="1E5A8A6C" w14:textId="06CB7197" w:rsidR="001F1F22" w:rsidRDefault="001F1F22">
      <w:r>
        <w:t>2 Department of Integrative Biology</w:t>
      </w:r>
      <w:del w:id="8" w:author="Elise Zipkin" w:date="2017-07-14T13:42:00Z">
        <w:r w:rsidDel="002C43F6">
          <w:delText xml:space="preserve">, </w:delText>
        </w:r>
      </w:del>
      <w:ins w:id="9" w:author="Elise Zipkin" w:date="2017-07-14T13:42:00Z">
        <w:r w:rsidR="002C43F6">
          <w:t xml:space="preserve">; </w:t>
        </w:r>
      </w:ins>
      <w:r>
        <w:t>Program in Ecology, Evolutionary Biology and Behavior, Michigan State University, East Lansing, Michigan, United States of America.</w:t>
      </w:r>
    </w:p>
    <w:p w14:paraId="127D1A38" w14:textId="77777777" w:rsidR="001F1F22" w:rsidRDefault="001F1F22"/>
    <w:p w14:paraId="646386AC" w14:textId="77777777" w:rsidR="00FE5AC4" w:rsidRDefault="00FE5AC4">
      <w:pPr>
        <w:rPr>
          <w:b/>
        </w:rPr>
      </w:pPr>
      <w:r>
        <w:rPr>
          <w:b/>
        </w:rPr>
        <w:br w:type="page"/>
      </w:r>
    </w:p>
    <w:p w14:paraId="59325464" w14:textId="77777777" w:rsidR="00F03FA1" w:rsidRDefault="00F03FA1">
      <w:pPr>
        <w:rPr>
          <w:b/>
        </w:rPr>
      </w:pPr>
      <w:r w:rsidRPr="00351C6A">
        <w:rPr>
          <w:b/>
        </w:rPr>
        <w:lastRenderedPageBreak/>
        <w:t xml:space="preserve">Abstract </w:t>
      </w:r>
    </w:p>
    <w:p w14:paraId="7ADC6D58" w14:textId="63851138" w:rsidR="00E60134" w:rsidRPr="0014050F" w:rsidRDefault="00E60134" w:rsidP="00E60134">
      <w:commentRangeStart w:id="10"/>
      <w:r w:rsidRPr="0014050F">
        <w:t>1: Understanding how and when environmental factors interact with density dependent</w:t>
      </w:r>
      <w:del w:id="11" w:author="Elise Zipkin" w:date="2017-07-14T13:42:00Z">
        <w:r w:rsidRPr="0014050F" w:rsidDel="002C43F6">
          <w:delText xml:space="preserve"> internal</w:delText>
        </w:r>
      </w:del>
      <w:r w:rsidRPr="0014050F">
        <w:t xml:space="preserve"> population regulation remains a fundamental question in ecology. Pinpointing when sustained state changes occur in naturally fluctuating populations has</w:t>
      </w:r>
      <w:r w:rsidR="0014050F">
        <w:t xml:space="preserve"> </w:t>
      </w:r>
      <w:r w:rsidRPr="0014050F">
        <w:t xml:space="preserve">remained unresolved. </w:t>
      </w:r>
      <w:commentRangeEnd w:id="10"/>
      <w:r w:rsidR="00111F23">
        <w:rPr>
          <w:rStyle w:val="CommentReference"/>
        </w:rPr>
        <w:commentReference w:id="10"/>
      </w:r>
      <w:del w:id="12" w:author="Elise Zipkin" w:date="2017-07-14T13:43:00Z">
        <w:r w:rsidRPr="0014050F" w:rsidDel="002C43F6">
          <w:delText>Yet, a</w:delText>
        </w:r>
      </w:del>
      <w:ins w:id="13" w:author="Elise Zipkin" w:date="2017-07-14T13:43:00Z">
        <w:r w:rsidR="002C43F6">
          <w:t>A</w:t>
        </w:r>
      </w:ins>
      <w:r w:rsidRPr="0014050F">
        <w:t>n analytical approach which allows the identification of timing and magnitude of such changes</w:t>
      </w:r>
      <w:ins w:id="14" w:author="Elise Zipkin" w:date="2017-07-19T22:29:00Z">
        <w:r w:rsidR="00111F23">
          <w:t>, or “regime shifts”,</w:t>
        </w:r>
      </w:ins>
      <w:r w:rsidRPr="0014050F">
        <w:t xml:space="preserve"> would advance our understanding and have the potential to direct the management of species of economic or conservation concern. </w:t>
      </w:r>
    </w:p>
    <w:p w14:paraId="755BD42F" w14:textId="38BDAC69" w:rsidR="00E60134" w:rsidRPr="0014050F" w:rsidRDefault="00E60134" w:rsidP="00E60134">
      <w:r w:rsidRPr="0014050F">
        <w:t xml:space="preserve">2: </w:t>
      </w:r>
      <w:commentRangeStart w:id="15"/>
      <w:r w:rsidRPr="0014050F">
        <w:t xml:space="preserve">We develop a generalizable </w:t>
      </w:r>
      <w:del w:id="16" w:author="Elise Zipkin" w:date="2017-07-19T22:30:00Z">
        <w:r w:rsidRPr="0014050F" w:rsidDel="00067FB7">
          <w:delText>tool</w:delText>
        </w:r>
      </w:del>
      <w:ins w:id="17" w:author="Elise Zipkin" w:date="2017-07-19T22:30:00Z">
        <w:r w:rsidR="00067FB7">
          <w:t>model</w:t>
        </w:r>
      </w:ins>
      <w:r w:rsidRPr="0014050F">
        <w:t xml:space="preserve">, the “Regime Shift Detector” for adapting a simple density dependent model to detecting shifts in </w:t>
      </w:r>
      <w:ins w:id="18" w:author="Elise Zipkin" w:date="2017-07-19T22:30:00Z">
        <w:r w:rsidR="00067FB7">
          <w:t xml:space="preserve">the </w:t>
        </w:r>
      </w:ins>
      <w:r w:rsidRPr="0014050F">
        <w:t xml:space="preserve">dynamic regime </w:t>
      </w:r>
      <w:del w:id="19" w:author="Elise Zipkin" w:date="2017-07-19T22:30:00Z">
        <w:r w:rsidRPr="0014050F" w:rsidDel="00067FB7">
          <w:delText xml:space="preserve">in </w:delText>
        </w:r>
      </w:del>
      <w:ins w:id="20" w:author="Elise Zipkin" w:date="2017-07-19T22:30:00Z">
        <w:r w:rsidR="00067FB7">
          <w:t>observed in</w:t>
        </w:r>
        <w:r w:rsidR="00067FB7" w:rsidRPr="0014050F">
          <w:t xml:space="preserve"> </w:t>
        </w:r>
      </w:ins>
      <w:r w:rsidRPr="0014050F">
        <w:t xml:space="preserve">population time series data. This </w:t>
      </w:r>
      <w:del w:id="21" w:author="Elise Zipkin" w:date="2017-07-19T22:31:00Z">
        <w:r w:rsidRPr="0014050F" w:rsidDel="00067FB7">
          <w:delText xml:space="preserve">tool </w:delText>
        </w:r>
      </w:del>
      <w:ins w:id="22" w:author="Elise Zipkin" w:date="2017-07-19T22:31:00Z">
        <w:r w:rsidR="00067FB7">
          <w:t>model</w:t>
        </w:r>
        <w:r w:rsidR="00067FB7" w:rsidRPr="0014050F">
          <w:t xml:space="preserve"> </w:t>
        </w:r>
      </w:ins>
      <w:r w:rsidRPr="0014050F">
        <w:t xml:space="preserve">was developed </w:t>
      </w:r>
      <w:del w:id="23" w:author="Elise Zipkin" w:date="2017-07-19T22:31:00Z">
        <w:r w:rsidRPr="0014050F" w:rsidDel="00067FB7">
          <w:delText xml:space="preserve">as a </w:delText>
        </w:r>
      </w:del>
      <w:ins w:id="24" w:author="Elise Zipkin" w:date="2017-07-19T22:31:00Z">
        <w:r w:rsidR="00067FB7">
          <w:t xml:space="preserve">to be used as a generalizable tool comprised of a </w:t>
        </w:r>
      </w:ins>
      <w:r w:rsidRPr="0014050F">
        <w:t>suite of functions for examining population time series data for the presence, location, and magnitude of shifts</w:t>
      </w:r>
      <w:r w:rsidR="0014050F" w:rsidRPr="0014050F">
        <w:t xml:space="preserve">, using an iterative approach to fitting the Ricker model on subsets of </w:t>
      </w:r>
      <w:del w:id="25" w:author="Elise Zipkin" w:date="2017-07-14T13:44:00Z">
        <w:r w:rsidR="0014050F" w:rsidRPr="0014050F" w:rsidDel="002C43F6">
          <w:delText xml:space="preserve">the </w:delText>
        </w:r>
      </w:del>
      <w:r w:rsidR="0014050F" w:rsidRPr="0014050F">
        <w:t>time series</w:t>
      </w:r>
      <w:ins w:id="26" w:author="Elise Zipkin" w:date="2017-07-14T13:44:00Z">
        <w:r w:rsidR="002C43F6">
          <w:t xml:space="preserve"> data</w:t>
        </w:r>
      </w:ins>
      <w:r w:rsidR="0014050F" w:rsidRPr="0014050F">
        <w:t xml:space="preserve">, and ranking the fit of the break point combination using model selection. </w:t>
      </w:r>
      <w:commentRangeEnd w:id="15"/>
      <w:r w:rsidR="00067FB7">
        <w:rPr>
          <w:rStyle w:val="CommentReference"/>
        </w:rPr>
        <w:commentReference w:id="15"/>
      </w:r>
      <w:r w:rsidR="0014050F" w:rsidRPr="0014050F">
        <w:t>We</w:t>
      </w:r>
      <w:r w:rsidRPr="0014050F">
        <w:t xml:space="preserve"> examine</w:t>
      </w:r>
      <w:r w:rsidR="0014050F" w:rsidRPr="0014050F">
        <w:t>d</w:t>
      </w:r>
      <w:r w:rsidRPr="0014050F">
        <w:t xml:space="preserve"> the performance of this tool with simulated data and two real-world case studies </w:t>
      </w:r>
      <w:del w:id="27" w:author="Elise Zipkin" w:date="2017-07-14T13:45:00Z">
        <w:r w:rsidRPr="0014050F" w:rsidDel="002C43F6">
          <w:delText>of</w:delText>
        </w:r>
        <w:r w:rsidR="00752458" w:rsidRPr="0014050F" w:rsidDel="002C43F6">
          <w:delText xml:space="preserve"> </w:delText>
        </w:r>
      </w:del>
      <w:r w:rsidR="00752458" w:rsidRPr="0014050F">
        <w:t>involving 20-year</w:t>
      </w:r>
      <w:r w:rsidRPr="0014050F">
        <w:t xml:space="preserve"> population</w:t>
      </w:r>
      <w:r w:rsidR="00752458" w:rsidRPr="0014050F">
        <w:t xml:space="preserve"> time series datasets documenting species </w:t>
      </w:r>
      <w:r w:rsidRPr="0014050F">
        <w:t>of conservation and economic concern.</w:t>
      </w:r>
    </w:p>
    <w:p w14:paraId="5EE7FBCB" w14:textId="31B9F7CD" w:rsidR="00E60134" w:rsidRPr="0014050F" w:rsidRDefault="00E60134" w:rsidP="00E60134">
      <w:r w:rsidRPr="0014050F">
        <w:t xml:space="preserve">3: We found that under low sampling error conditions, the regime shift detector </w:t>
      </w:r>
      <w:del w:id="28" w:author="Elise Zipkin" w:date="2017-07-19T22:32:00Z">
        <w:r w:rsidRPr="0014050F" w:rsidDel="00067FB7">
          <w:delText xml:space="preserve">tool </w:delText>
        </w:r>
      </w:del>
      <w:ins w:id="29" w:author="Elise Zipkin" w:date="2017-07-19T22:32:00Z">
        <w:r w:rsidR="00067FB7">
          <w:t>mode</w:t>
        </w:r>
        <w:r w:rsidR="00067FB7" w:rsidRPr="0014050F">
          <w:t xml:space="preserve">l </w:t>
        </w:r>
      </w:ins>
      <w:del w:id="30" w:author="Elise Zipkin" w:date="2017-07-19T22:33:00Z">
        <w:r w:rsidRPr="0014050F" w:rsidDel="00067FB7">
          <w:delText>was able to</w:delText>
        </w:r>
      </w:del>
      <w:ins w:id="31" w:author="Elise Zipkin" w:date="2017-07-19T22:33:00Z">
        <w:r w:rsidR="00067FB7">
          <w:t>accurately</w:t>
        </w:r>
      </w:ins>
      <w:r w:rsidRPr="0014050F">
        <w:t xml:space="preserve"> </w:t>
      </w:r>
      <w:del w:id="32" w:author="Elise Zipkin" w:date="2017-07-19T22:33:00Z">
        <w:r w:rsidRPr="0014050F" w:rsidDel="00067FB7">
          <w:delText>identif</w:delText>
        </w:r>
      </w:del>
      <w:ins w:id="33" w:author="Elise Zipkin" w:date="2017-07-19T22:33:00Z">
        <w:r w:rsidR="00067FB7" w:rsidRPr="0014050F">
          <w:t>identif</w:t>
        </w:r>
        <w:r w:rsidR="00067FB7">
          <w:t>ied</w:t>
        </w:r>
      </w:ins>
      <w:del w:id="34" w:author="Elise Zipkin" w:date="2017-07-19T22:33:00Z">
        <w:r w:rsidRPr="0014050F" w:rsidDel="00067FB7">
          <w:delText>y</w:delText>
        </w:r>
      </w:del>
      <w:r w:rsidRPr="0014050F">
        <w:t xml:space="preserve"> no shift scenarios in approximately 60% of cases, and identif</w:t>
      </w:r>
      <w:ins w:id="35" w:author="Elise Zipkin" w:date="2017-07-19T22:33:00Z">
        <w:r w:rsidR="00067FB7">
          <w:t>ied</w:t>
        </w:r>
      </w:ins>
      <w:del w:id="36" w:author="Elise Zipkin" w:date="2017-07-19T22:33:00Z">
        <w:r w:rsidRPr="0014050F" w:rsidDel="00067FB7">
          <w:delText>y</w:delText>
        </w:r>
      </w:del>
      <w:r w:rsidRPr="0014050F">
        <w:t xml:space="preserve"> shifts in </w:t>
      </w:r>
      <w:r w:rsidR="00752458" w:rsidRPr="0014050F">
        <w:t xml:space="preserve">1, 2 and 3 break scenarios in </w:t>
      </w:r>
      <w:r w:rsidR="00752458" w:rsidRPr="0014050F">
        <w:rPr>
          <w:rFonts w:cstheme="minorHAnsi"/>
        </w:rPr>
        <w:t>≥</w:t>
      </w:r>
      <w:r w:rsidR="00752458" w:rsidRPr="0014050F">
        <w:t>80% of cases, although its performance declined as sampling error increased. In our case study examining the invasion process of</w:t>
      </w:r>
      <w:ins w:id="37" w:author="Elise Zipkin" w:date="2017-07-19T22:33:00Z">
        <w:r w:rsidR="00067FB7">
          <w:t xml:space="preserve"> common name</w:t>
        </w:r>
      </w:ins>
      <w:r w:rsidR="00752458" w:rsidRPr="0014050F">
        <w:t xml:space="preserve"> </w:t>
      </w:r>
      <w:ins w:id="38" w:author="Elise Zipkin" w:date="2017-07-19T22:33:00Z">
        <w:r w:rsidR="00067FB7">
          <w:t>(</w:t>
        </w:r>
      </w:ins>
      <w:r w:rsidR="00752458" w:rsidRPr="0014050F">
        <w:rPr>
          <w:i/>
        </w:rPr>
        <w:t>Harmonia axyridis</w:t>
      </w:r>
      <w:ins w:id="39" w:author="Elise Zipkin" w:date="2017-07-19T22:33:00Z">
        <w:r w:rsidR="00067FB7">
          <w:t>)</w:t>
        </w:r>
      </w:ins>
      <w:r w:rsidR="00752458" w:rsidRPr="0014050F">
        <w:t xml:space="preserve">, the regime shift detector identified shifts in population cycling associated with prey availability. However, </w:t>
      </w:r>
      <w:ins w:id="40" w:author="Elise Zipkin" w:date="2017-07-19T22:34:00Z">
        <w:r w:rsidR="00067FB7">
          <w:t xml:space="preserve">in </w:t>
        </w:r>
      </w:ins>
      <w:r w:rsidR="00752458" w:rsidRPr="0014050F">
        <w:t xml:space="preserve">the case study examine population cycling in Monarch butterflies, the regime shift detector tool’s results were more ambiguous, suggesting </w:t>
      </w:r>
      <w:ins w:id="41" w:author="Elise Zipkin" w:date="2017-07-19T22:34:00Z">
        <w:r w:rsidR="00F31AB6">
          <w:t xml:space="preserve">that </w:t>
        </w:r>
      </w:ins>
      <w:r w:rsidR="00752458" w:rsidRPr="0014050F">
        <w:t xml:space="preserve">multiple super-imposed processes </w:t>
      </w:r>
      <w:del w:id="42" w:author="Elise Zipkin" w:date="2017-07-19T22:34:00Z">
        <w:r w:rsidR="00752458" w:rsidRPr="0014050F" w:rsidDel="00F31AB6">
          <w:delText xml:space="preserve">were </w:delText>
        </w:r>
      </w:del>
      <w:ins w:id="43" w:author="Elise Zipkin" w:date="2017-07-19T22:34:00Z">
        <w:r w:rsidR="00F31AB6">
          <w:t>ar</w:t>
        </w:r>
        <w:r w:rsidR="00F31AB6" w:rsidRPr="0014050F">
          <w:t xml:space="preserve">e </w:t>
        </w:r>
      </w:ins>
      <w:r w:rsidR="00752458" w:rsidRPr="0014050F">
        <w:t>involved in the decline of this species.</w:t>
      </w:r>
    </w:p>
    <w:p w14:paraId="04B38A2B" w14:textId="2A2529E3" w:rsidR="00E60134" w:rsidRPr="0014050F" w:rsidRDefault="00E60134" w:rsidP="00E60134">
      <w:r w:rsidRPr="0014050F">
        <w:t xml:space="preserve">4: When interpreted in the context of known species biology, the regime shift detector </w:t>
      </w:r>
      <w:del w:id="44" w:author="Elise Zipkin" w:date="2017-07-14T13:46:00Z">
        <w:r w:rsidRPr="0014050F" w:rsidDel="002C43F6">
          <w:delText xml:space="preserve">script </w:delText>
        </w:r>
      </w:del>
      <w:r w:rsidRPr="0014050F">
        <w:t>has the potential to aide management decisions and identify</w:t>
      </w:r>
      <w:del w:id="45" w:author="Elise Zipkin" w:date="2017-07-19T22:36:00Z">
        <w:r w:rsidRPr="0014050F" w:rsidDel="00FC0BA4">
          <w:delText>,</w:delText>
        </w:r>
      </w:del>
      <w:r w:rsidRPr="0014050F">
        <w:t xml:space="preserve"> and rank critical drivers of change in a species</w:t>
      </w:r>
      <w:ins w:id="46" w:author="Elise Zipkin" w:date="2017-07-19T22:36:00Z">
        <w:r w:rsidR="00FC0BA4">
          <w:t>;</w:t>
        </w:r>
      </w:ins>
      <w:r w:rsidRPr="0014050F">
        <w:t xml:space="preserve"> </w:t>
      </w:r>
      <w:del w:id="47" w:author="Elise Zipkin" w:date="2017-07-19T22:36:00Z">
        <w:r w:rsidRPr="0014050F" w:rsidDel="00FC0BA4">
          <w:delText xml:space="preserve">internal </w:delText>
        </w:r>
      </w:del>
      <w:r w:rsidRPr="0014050F">
        <w:t>dynamics. In an era of rapid global change affecting species dynamics, it is critical to use tools which allow better understanding of changes to internal regulators of population, and not base management decisions on population numbers alone.</w:t>
      </w:r>
    </w:p>
    <w:p w14:paraId="76C84AEA" w14:textId="77777777" w:rsidR="00E60134" w:rsidRDefault="00E60134"/>
    <w:p w14:paraId="7CEEF528" w14:textId="77777777" w:rsidR="00FE5AC4" w:rsidRDefault="00FE5AC4">
      <w:pPr>
        <w:rPr>
          <w:b/>
        </w:rPr>
      </w:pPr>
      <w:r>
        <w:rPr>
          <w:b/>
        </w:rPr>
        <w:br w:type="page"/>
      </w:r>
    </w:p>
    <w:p w14:paraId="763FED00" w14:textId="77777777" w:rsidR="00F03FA1" w:rsidRPr="00351C6A" w:rsidRDefault="00F03FA1">
      <w:pPr>
        <w:rPr>
          <w:b/>
        </w:rPr>
      </w:pPr>
      <w:r w:rsidRPr="00351C6A">
        <w:rPr>
          <w:b/>
        </w:rPr>
        <w:lastRenderedPageBreak/>
        <w:t>Introduction</w:t>
      </w:r>
    </w:p>
    <w:p w14:paraId="0D740161" w14:textId="42A8F5A3" w:rsidR="00202B26" w:rsidRDefault="00202B26">
      <w:del w:id="48" w:author="Elise Zipkin" w:date="2017-07-14T13:47:00Z">
        <w:r w:rsidDel="00843B6E">
          <w:delText xml:space="preserve">It is well-established that the </w:delText>
        </w:r>
      </w:del>
      <w:ins w:id="49" w:author="Elise Zipkin" w:date="2017-07-14T13:47:00Z">
        <w:r w:rsidR="00843B6E">
          <w:t xml:space="preserve">Population </w:t>
        </w:r>
      </w:ins>
      <w:r w:rsidR="00A755B5">
        <w:t xml:space="preserve">dynamics </w:t>
      </w:r>
      <w:del w:id="50" w:author="Elise Zipkin" w:date="2017-07-14T13:47:00Z">
        <w:r w:rsidR="00A755B5" w:rsidDel="00843B6E">
          <w:delText xml:space="preserve">of populations </w:delText>
        </w:r>
      </w:del>
      <w:r w:rsidR="00A755B5">
        <w:t xml:space="preserve">are governed both by internal, biotic rules, and abiotic </w:t>
      </w:r>
      <w:del w:id="51" w:author="Elise Zipkin" w:date="2017-07-20T15:28:00Z">
        <w:r w:rsidR="00A755B5" w:rsidDel="00B538B9">
          <w:delText>(or external biotic)</w:delText>
        </w:r>
      </w:del>
      <w:r w:rsidR="00A755B5">
        <w:t xml:space="preserve"> influences, leading to </w:t>
      </w:r>
      <w:commentRangeStart w:id="52"/>
      <w:del w:id="53" w:author="Elise Zipkin" w:date="2017-07-14T13:47:00Z">
        <w:r w:rsidR="00A755B5" w:rsidDel="00843B6E">
          <w:delText>roughly equal weighting</w:delText>
        </w:r>
      </w:del>
      <w:ins w:id="54" w:author="Elise Zipkin" w:date="2017-07-14T13:47:00Z">
        <w:r w:rsidR="00843B6E">
          <w:t>equally importa</w:t>
        </w:r>
      </w:ins>
      <w:ins w:id="55" w:author="Elise Zipkin" w:date="2017-07-14T13:48:00Z">
        <w:r w:rsidR="00843B6E">
          <w:t xml:space="preserve">nt </w:t>
        </w:r>
      </w:ins>
      <w:commentRangeEnd w:id="52"/>
      <w:ins w:id="56" w:author="Elise Zipkin" w:date="2017-07-20T15:29:00Z">
        <w:r w:rsidR="00B538B9">
          <w:rPr>
            <w:rStyle w:val="CommentReference"/>
          </w:rPr>
          <w:commentReference w:id="52"/>
        </w:r>
      </w:ins>
      <w:ins w:id="57" w:author="Elise Zipkin" w:date="2017-07-14T13:48:00Z">
        <w:r w:rsidR="00843B6E">
          <w:t>weighting</w:t>
        </w:r>
      </w:ins>
      <w:r w:rsidR="00A755B5">
        <w:t xml:space="preserve"> of stochastic and deterministic forces governing population fluctuation patterns </w:t>
      </w:r>
      <w:r w:rsidR="00A755B5">
        <w:fldChar w:fldCharType="begin"/>
      </w:r>
      <w:r w:rsidR="00A755B5">
        <w:instrText xml:space="preserve"> ADDIN ZOTERO_ITEM CSL_CITATION {"citationID":"a1bkgnboncm","properties":{"formattedCitation":"{\\rtf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A755B5">
        <w:fldChar w:fldCharType="separate"/>
      </w:r>
      <w:r w:rsidR="00A755B5" w:rsidRPr="00A755B5">
        <w:rPr>
          <w:rFonts w:ascii="Calibri" w:hAnsi="Calibri" w:cs="Calibri"/>
          <w:szCs w:val="24"/>
        </w:rPr>
        <w:t>(Bjørnstad and Grenfell 2001)</w:t>
      </w:r>
      <w:r w:rsidR="00A755B5">
        <w:fldChar w:fldCharType="end"/>
      </w:r>
      <w:r w:rsidR="00A755B5">
        <w:t>.</w:t>
      </w:r>
      <w:r w:rsidR="00A27966">
        <w:t xml:space="preserve"> </w:t>
      </w:r>
      <w:r w:rsidR="00A618BF">
        <w:t xml:space="preserve">External perturbations of dynamic population processes can lead to population or trophic regime shifts, where the internal rules that govern a population’s fluctuations transition to another state </w:t>
      </w:r>
      <w:r w:rsidR="00A618BF">
        <w:fldChar w:fldCharType="begin"/>
      </w:r>
      <w:r w:rsidR="009508B7">
        <w:instrText xml:space="preserve"> ADDIN ZOTERO_ITEM CSL_CITATION {"citationID":"HIkYzFvS","properties":{"formattedCitation":"(Hare and Mantua 2000, Carpenter et al. 2008)","plainCitation":"(Hare and Mantua 2000, Carpenter et al. 2008)"},"citationItems":[{"id":1807,"uris":["http://zotero.org/users/3015424/items/FNF46M6A"],"uri":["http://zotero.org/users/3015424/items/FNF46M6A"],"itemData":{"id":1807,"type":"article-journal","title":"Empirical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J"}],"issued":{"date-parts":[["2000",10,1]]}}},{"id":750,"uris":["http://zotero.org/users/3015424/items/IANGIUMQ"],"uri":["http://zotero.org/users/3015424/items/IANGIUMQ"],"itemData":{"id":750,"type":"article-journal","title":"Leading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A618BF">
        <w:fldChar w:fldCharType="separate"/>
      </w:r>
      <w:r w:rsidR="009508B7" w:rsidRPr="009508B7">
        <w:rPr>
          <w:rFonts w:ascii="Calibri" w:hAnsi="Calibri" w:cs="Calibri"/>
        </w:rPr>
        <w:t>(Hare and Mantua 2000, Carpenter et al. 2008)</w:t>
      </w:r>
      <w:r w:rsidR="00A618BF">
        <w:fldChar w:fldCharType="end"/>
      </w:r>
      <w:r w:rsidR="00A618BF">
        <w:t>.</w:t>
      </w:r>
      <w:r w:rsidR="00AD39F8">
        <w:t xml:space="preserve"> </w:t>
      </w:r>
      <w:del w:id="58" w:author="Elise Zipkin" w:date="2017-07-20T15:30:00Z">
        <w:r w:rsidR="00AD39F8" w:rsidDel="00B538B9">
          <w:delText>However, u</w:delText>
        </w:r>
      </w:del>
      <w:ins w:id="59" w:author="Elise Zipkin" w:date="2017-07-20T15:30:00Z">
        <w:r w:rsidR="00B538B9">
          <w:t>U</w:t>
        </w:r>
      </w:ins>
      <w:r w:rsidR="00AD39F8">
        <w:t xml:space="preserve">nderstanding precisely how and when environmental factors interact with density dependent internal population regulation remains a fundamental </w:t>
      </w:r>
      <w:del w:id="60" w:author="Elise Zipkin" w:date="2017-07-20T15:30:00Z">
        <w:r w:rsidR="00AD39F8" w:rsidDel="00B538B9">
          <w:delText xml:space="preserve">question </w:delText>
        </w:r>
      </w:del>
      <w:ins w:id="61" w:author="Elise Zipkin" w:date="2017-07-20T15:30:00Z">
        <w:r w:rsidR="00B538B9">
          <w:t xml:space="preserve">challenge </w:t>
        </w:r>
      </w:ins>
      <w:r w:rsidR="00AD39F8">
        <w:t xml:space="preserve">in ecology </w:t>
      </w:r>
      <w:r w:rsidR="00AD39F8">
        <w:fldChar w:fldCharType="begin"/>
      </w:r>
      <w:r w:rsidR="00AD39F8">
        <w:instrText xml:space="preserve"> ADDIN ZOTERO_ITEM CSL_CITATION {"citationID":"a1cni130gt5","properties":{"formattedCitation":"(Sutherland et al. 2013)","plainCitation":"(Sutherland et al. 2013)"},"citationItems":[{"id":1792,"uris":["http://zotero.org/users/3015424/items/T3SKFW5J"],"uri":["http://zotero.org/users/3015424/items/T3SKFW5J"],"itemData":{"id":1792,"type":"article-journal","title":"Identification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A."},{"family":"Wiegand","given":"Thorsten"}],"issued":{"date-parts":[["2013",1,1]]}}}],"schema":"https://github.com/citation-style-language/schema/raw/master/csl-citation.json"} </w:instrText>
      </w:r>
      <w:r w:rsidR="00AD39F8">
        <w:fldChar w:fldCharType="separate"/>
      </w:r>
      <w:r w:rsidR="00AD39F8" w:rsidRPr="00A27966">
        <w:rPr>
          <w:rFonts w:ascii="Calibri" w:hAnsi="Calibri" w:cs="Calibri"/>
        </w:rPr>
        <w:t>(Sutherland et al. 2013)</w:t>
      </w:r>
      <w:r w:rsidR="00AD39F8">
        <w:fldChar w:fldCharType="end"/>
      </w:r>
      <w:r w:rsidR="00AD39F8">
        <w:t>.</w:t>
      </w:r>
      <w:commentRangeStart w:id="62"/>
      <w:r w:rsidR="00AD39F8">
        <w:t xml:space="preserve"> The practical challenge of pinpointing when sustained state changes occur in naturally fluctuating populations </w:t>
      </w:r>
      <w:commentRangeStart w:id="63"/>
      <w:r w:rsidR="00AD39F8">
        <w:t>has, to date, remained unresolved.</w:t>
      </w:r>
      <w:commentRangeEnd w:id="63"/>
      <w:r w:rsidR="00B538B9">
        <w:rPr>
          <w:rStyle w:val="CommentReference"/>
        </w:rPr>
        <w:commentReference w:id="63"/>
      </w:r>
      <w:r w:rsidR="00AD39F8">
        <w:t xml:space="preserve"> </w:t>
      </w:r>
      <w:commentRangeEnd w:id="62"/>
      <w:r w:rsidR="00843B6E">
        <w:rPr>
          <w:rStyle w:val="CommentReference"/>
        </w:rPr>
        <w:commentReference w:id="62"/>
      </w:r>
      <w:del w:id="64" w:author="Elise Zipkin" w:date="2017-07-21T17:18:00Z">
        <w:r w:rsidR="00AD39F8" w:rsidDel="00860407">
          <w:delText>Yet, a</w:delText>
        </w:r>
      </w:del>
      <w:ins w:id="65" w:author="Elise Zipkin" w:date="2017-07-21T17:18:00Z">
        <w:r w:rsidR="00860407">
          <w:t>A</w:t>
        </w:r>
      </w:ins>
      <w:r w:rsidR="00AD39F8">
        <w:t xml:space="preserve">n analytical </w:t>
      </w:r>
      <w:r w:rsidR="00754946">
        <w:t xml:space="preserve">approach which allows </w:t>
      </w:r>
      <w:del w:id="66" w:author="Elise Zipkin" w:date="2017-07-20T15:31:00Z">
        <w:r w:rsidR="00754946" w:rsidDel="00B538B9">
          <w:delText xml:space="preserve">the </w:delText>
        </w:r>
      </w:del>
      <w:r w:rsidR="00754946">
        <w:t xml:space="preserve">identification of timing and magnitude of </w:t>
      </w:r>
      <w:del w:id="67" w:author="Elise Zipkin" w:date="2017-07-20T15:31:00Z">
        <w:r w:rsidR="00754946" w:rsidDel="00B538B9">
          <w:delText>such changes</w:delText>
        </w:r>
      </w:del>
      <w:ins w:id="68" w:author="Elise Zipkin" w:date="2017-07-20T15:31:00Z">
        <w:r w:rsidR="00B538B9">
          <w:t>regime shifts</w:t>
        </w:r>
      </w:ins>
      <w:r w:rsidR="00754946">
        <w:t xml:space="preserve"> would </w:t>
      </w:r>
      <w:commentRangeStart w:id="69"/>
      <w:r w:rsidR="00754946">
        <w:t xml:space="preserve">advance our understanding </w:t>
      </w:r>
      <w:commentRangeEnd w:id="69"/>
      <w:r w:rsidR="00B538B9">
        <w:rPr>
          <w:rStyle w:val="CommentReference"/>
        </w:rPr>
        <w:commentReference w:id="69"/>
      </w:r>
      <w:r w:rsidR="00754946">
        <w:t>and have the potential to direct the management of species of economic or conservation concern.</w:t>
      </w:r>
    </w:p>
    <w:p w14:paraId="36659AC4" w14:textId="1411BF1F" w:rsidR="000967CF" w:rsidRDefault="00A755B5" w:rsidP="003C200C">
      <w:del w:id="70" w:author="Elise Zipkin" w:date="2017-07-21T17:18:00Z">
        <w:r w:rsidDel="00860407">
          <w:delText>Simple d</w:delText>
        </w:r>
      </w:del>
      <w:ins w:id="71" w:author="Elise Zipkin" w:date="2017-07-21T17:18:00Z">
        <w:r w:rsidR="00860407">
          <w:t>D</w:t>
        </w:r>
      </w:ins>
      <w:r>
        <w:t>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Beverton-Holt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944E76">
        <w:instrText xml:space="preserve"> ADDIN ZOTERO_ITEM CSL_CITATION {"citationID":"N8at0ggf","properties":{"formattedCitation":"(Ricker 1954, Beverton and Holt 1957)","plainCitation":"(Ricker 1954, Beverton and Holt 1957)"},"citationItems":[{"id":1794,"uris":["http://zotero.org/users/3015424/items/URZH5CDF"],"uri":["http://zotero.org/users/3015424/items/URZH5CDF"],"itemData":{"id":1794,"type":"article-journal","title":"Stock and Recruitment","container-title":"Journal of the Fisheries Research Board of Canada","page":"559-623","volume":"11","issue":"5","DOI":"10.1139/f54-039","ISSN":"0015-296X","journalAbbreviation":"J. Fish. Res. Bd. Can.","author":[{"family":"Ricker","given":"W. E."}],"issued":{"date-parts":[["1954",5,1]]}}},{"id":1796,"uris":["http://zotero.org/users/3015424/items/8NVMA97R"],"uri":["http://zotero.org/users/3015424/items/8NVMA97R"],"itemData":{"id":1796,"type":"book","title":"On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(Ricker 1954, Beverton and Holt 1957)</w:t>
      </w:r>
      <w:r w:rsidR="00944E76">
        <w:fldChar w:fldCharType="end"/>
      </w:r>
      <w:r w:rsidR="00886CEB">
        <w:t xml:space="preserve">. </w:t>
      </w:r>
      <w:r w:rsidR="00FC0484">
        <w:t xml:space="preserve"> </w:t>
      </w:r>
      <w:r w:rsidR="00FD22E9" w:rsidRPr="00FD22E9">
        <w:t xml:space="preserve">The accuracy of these simple density dependent models is regarded as highest for populations fluctuating around their carrying capacity (Sabo et al. 2004), with strong over-compensatory density dependence, and a short development period to minimize the effect of stage-structured lags (Bjørnstad and Grenfell 2001). </w:t>
      </w:r>
      <w:r w:rsidR="00FC0484">
        <w:t xml:space="preserve">Although this deterministic approach to population modelling has largely fallen out of favor for more complex strategies involving nonlinear stochastic elements </w:t>
      </w:r>
      <w:r w:rsidR="00FC0484">
        <w:fldChar w:fldCharType="begin"/>
      </w:r>
      <w:r w:rsidR="00FC0484">
        <w:instrText xml:space="preserve"> ADDIN ZOTERO_ITEM CSL_CITATION {"citationID":"OFfdDqgd","properties":{"formattedCitation":"{\\rtf (May 1976, Bj\\uc0\\u248{}rnstad and Grenfell 2001)}","plainCitation":"(May 1976, Bjørnstad and Grenfell 2001)"},"citationItems":[{"id":1797,"uris":["http://zotero.org/users/3015424/items/C52JNQ42"],"uri":["http://zotero.org/users/3015424/items/C52JNQ42"],"itemData":{"id":1797,"type":"article-journal","title":"Simple mathematical models with very complicated dynamics","container-title":"Nature","page":"459-467","volume":"261","issue":"5560","DOI":"10.1038/261459a0","journalAbbreviation":"Nature","author":[{"family":"May","given":"Robert M."}],"issued":{"date-parts":[["1976",6,10]]}}},{"id":1756,"uris":["http://zotero.org/users/3015424/items/VKRFNM7S"],"uri":["http://zotero.org/users/3015424/items/VKRFNM7S"],"itemData":{"id":1756,"type":"article-journal","title":"Noisy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(May 1976, Bjørnstad and Grenfell 2001)</w:t>
      </w:r>
      <w:r w:rsidR="00FC0484">
        <w:fldChar w:fldCharType="end"/>
      </w:r>
      <w:r w:rsidR="00FC0484">
        <w:t>, these models remain</w:t>
      </w:r>
      <w:r w:rsidR="003C200C">
        <w:t xml:space="preserve"> useful, in large part</w:t>
      </w:r>
      <w:r w:rsidR="00FC0484">
        <w:t xml:space="preserve"> due to their simplicity and </w:t>
      </w:r>
      <w:r w:rsidR="00E4756B">
        <w:t>ecologically meaningful interpretations</w:t>
      </w:r>
      <w:ins w:id="72" w:author="Elise Zipkin" w:date="2017-07-21T17:19:00Z">
        <w:r w:rsidR="00860407">
          <w:t xml:space="preserve"> (citations)</w:t>
        </w:r>
      </w:ins>
      <w:r w:rsidR="00E4756B">
        <w:t xml:space="preserve">. 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w:t>
      </w:r>
      <w:r w:rsidR="00606953">
        <w:t xml:space="preserve">an effect of </w:t>
      </w:r>
      <w:r w:rsidR="003C200C">
        <w:t>environmental change</w:t>
      </w:r>
      <w:r w:rsidR="00FD22E9">
        <w:t>s</w:t>
      </w:r>
      <w:r w:rsidR="003C200C">
        <w:t xml:space="preserve"> </w:t>
      </w:r>
      <w:commentRangeStart w:id="73"/>
      <w:r w:rsidR="003C200C">
        <w:fldChar w:fldCharType="begin"/>
      </w:r>
      <w:r w:rsidR="009508B7">
        <w:instrText xml:space="preserve"> ADDIN ZOTERO_ITEM CSL_CITATION {"citationID":"kGB3QvuA","properties":{"formattedCitation":"(Forchhammer and Asferg 2000, Berryman and Lima 2006, Bahlai, vander Werf, et al. 2015)","plainCitation":"(Forchhammer and Asferg 2000, Berryman and Lima 2006, Bahlai, vander Werf, et al. 2015)"},"citationItems":[{"id":1806,"uris":["http://zotero.org/users/3015424/items/ZF2PTTK2"],"uri":["http://zotero.org/users/3015424/items/ZF2PTTK2"],"itemData":{"id":1806,"type":"article-journal","title":"Invading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C"},{"family":"Asferg","given":"Tommy"}],"issued":{"date-parts":[["2000"]]}}},{"id":1800,"uris":["http://zotero.org/users/3015424/items/VNTURNAN"],"uri":["http://zotero.org/users/3015424/items/VNTURNAN"],"itemData":{"id":1800,"type":"article-journal","title":"Deciphering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9508B7" w:rsidRPr="009508B7">
        <w:rPr>
          <w:rFonts w:ascii="Calibri" w:hAnsi="Calibri" w:cs="Calibri"/>
        </w:rPr>
        <w:t>(Forchhammer and Asferg 2000, Berryman and Lima 2006, Bahlai, vander Werf, et al. 2015)</w:t>
      </w:r>
      <w:r w:rsidR="003C200C">
        <w:fldChar w:fldCharType="end"/>
      </w:r>
      <w:commentRangeEnd w:id="73"/>
      <w:r w:rsidR="00860407">
        <w:rPr>
          <w:rStyle w:val="CommentReference"/>
        </w:rPr>
        <w:commentReference w:id="73"/>
      </w:r>
      <w:r w:rsidR="00E4756B">
        <w:t>.</w:t>
      </w:r>
    </w:p>
    <w:p w14:paraId="72EF1157" w14:textId="7947741A" w:rsidR="003C200C" w:rsidRDefault="000967CF" w:rsidP="003C200C">
      <w:commentRangeStart w:id="74"/>
      <w:del w:id="75" w:author="Elise Zipkin" w:date="2017-07-21T17:21:00Z">
        <w:r w:rsidDel="00AD15BB">
          <w:delText xml:space="preserve">When fitting simple density dependent models time series data to gain insight into environmental constraints, </w:delText>
        </w:r>
        <w:r w:rsidR="00FD22E9" w:rsidDel="00AD15BB">
          <w:delText xml:space="preserve"> a </w:delText>
        </w:r>
      </w:del>
      <w:ins w:id="76" w:author="Elise Zipkin" w:date="2017-07-21T17:21:00Z">
        <w:r w:rsidR="00AD15BB">
          <w:t xml:space="preserve">A </w:t>
        </w:r>
      </w:ins>
      <w:r w:rsidR="00FD22E9">
        <w:t>diagnostic, data-driven approach to model selection can be used to bypass a</w:t>
      </w:r>
      <w:r>
        <w:t>ssumptions about data structure</w:t>
      </w:r>
      <w:ins w:id="77" w:author="Elise Zipkin" w:date="2017-07-21T17:21:00Z">
        <w:r w:rsidR="00AD15BB">
          <w:t xml:space="preserve"> when fitting simple density dependent models with time series data to gain insight into environmental constraints</w:t>
        </w:r>
        <w:commentRangeEnd w:id="74"/>
        <w:r w:rsidR="00AD15BB">
          <w:rPr>
            <w:rStyle w:val="CommentReference"/>
          </w:rPr>
          <w:commentReference w:id="74"/>
        </w:r>
      </w:ins>
      <w:r>
        <w:t xml:space="preserve"> </w:t>
      </w:r>
      <w:r>
        <w:fldChar w:fldCharType="begin"/>
      </w:r>
      <w:r>
        <w:instrText xml:space="preserve"> ADDIN ZOTERO_ITEM CSL_CITATION {"citationID":"a2bdalplgo9","properties":{"formattedCitation":"(Berryman 1999)","plainCitation":"(Berryman 1999)"},"citationItems":[{"id":1801,"uris":["http://zotero.org/users/3015424/items/IMF5G6W6"],"uri":["http://zotero.org/users/3015424/items/IMF5G6W6"],"itemData":{"id":1801,"type":"book","title":"Principles of population dynamics and their application","publisher":"Stanley Thornes (Publishers)","ISBN":"0-7487-4015-5","author":[{"family":"Berryman","given":"Alan Andrew"}],"issued":{"date-parts":[["1999"]]}}}],"schema":"https://github.com/citation-style-language/schema/raw/master/csl-citation.json"} </w:instrText>
      </w:r>
      <w:r>
        <w:fldChar w:fldCharType="separate"/>
      </w:r>
      <w:r w:rsidRPr="000967CF">
        <w:rPr>
          <w:rFonts w:ascii="Calibri" w:hAnsi="Calibri" w:cs="Calibri"/>
        </w:rPr>
        <w:t>(Berryman 1999)</w:t>
      </w:r>
      <w:r>
        <w:fldChar w:fldCharType="end"/>
      </w:r>
      <w:r>
        <w:t>. However, the choice of</w:t>
      </w:r>
      <w:commentRangeStart w:id="78"/>
      <w:r>
        <w:t xml:space="preserve"> break points</w:t>
      </w:r>
      <w:commentRangeEnd w:id="78"/>
      <w:r w:rsidR="003F1C69">
        <w:rPr>
          <w:rStyle w:val="CommentReference"/>
        </w:rPr>
        <w:commentReference w:id="78"/>
      </w:r>
      <w:r>
        <w:t xml:space="preserve"> in the time series are often applied </w:t>
      </w:r>
      <w:r w:rsidRPr="000967CF">
        <w:rPr>
          <w:i/>
        </w:rPr>
        <w:t>ad hoc</w:t>
      </w:r>
      <w:r>
        <w:t xml:space="preserve">, based on data visualization or specific hypotheses surrounding factors affecting population fluctuations </w:t>
      </w:r>
      <w:r>
        <w:fldChar w:fldCharType="begin"/>
      </w:r>
      <w:r w:rsidR="009508B7">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2012)"},"citationItems":[{"id":1807,"uris":["http://zotero.org/users/3015424/items/FNF46M6A"],"uri":["http://zotero.org/users/3015424/items/FNF46M6A"],"itemData":{"id":1807,"type":"article-journal","title":"Empirical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J"}],"issued":{"date-parts":[["2000",10,1]]}}},{"id":1805,"uris":["http://zotero.org/users/3015424/items/E2AK35VQ"],"uri":["http://zotero.org/users/3015424/items/E2AK35VQ"],"itemData":{"id":1805,"type":"article-journal","title":"Trends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1800,"uris":["http://zotero.org/users/3015424/items/VNTURNAN"],"uri":["http://zotero.org/users/3015424/items/VNTURNAN"],"itemData":{"id":1800,"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974,"uris":["http://zotero.org/users/3015424/items/PAV52G2G"],"uri":["http://zotero.org/users/3015424/items/PAV52G2G"],"itemData":{"id":974,"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9508B7" w:rsidRPr="009508B7">
        <w:rPr>
          <w:rFonts w:ascii="Calibri" w:hAnsi="Calibri" w:cs="Calibri"/>
        </w:rPr>
        <w:t>(Hare and Mantua 2000, Weimerskirch et al. 2003, Berryman and Lima 2006, Knapp et al. 2012)</w:t>
      </w:r>
      <w:r>
        <w:fldChar w:fldCharType="end"/>
      </w:r>
      <w:r>
        <w:t xml:space="preserve">, creating the potential for </w:t>
      </w:r>
      <w:r w:rsidR="00317337">
        <w:t xml:space="preserve">observer </w:t>
      </w:r>
      <w:r>
        <w:t xml:space="preserve">bias in selecting the break points themselves. </w:t>
      </w:r>
      <w:r w:rsidR="00291F1D">
        <w:t>Break point tools developed for other fields eliminate this bias by approaching locating change points with a variety of optimization strategies</w:t>
      </w:r>
      <w:r w:rsidR="00F43173">
        <w:t xml:space="preserve"> </w:t>
      </w:r>
      <w:r w:rsidR="00F43173">
        <w:fldChar w:fldCharType="begin"/>
      </w:r>
      <w:r w:rsidR="00F43173">
        <w:instrText xml:space="preserve"> ADDIN ZOTERO_ITEM CSL_CITATION {"citationID":"1v0wqnWd","properties":{"formattedCitation":"(Braun and Muller 1998, Priyadarshana and Sofronov 2015)","plainCitation":"(Braun and Muller 1998, Priyadarshana and Sofronov 2015)"},"citationItems":[{"id":1802,"uris":["http://zotero.org/users/3015424/items/JR3VAQ6H"],"uri":["http://zotero.org/users/3015424/items/JR3VAQ6H"],"itemData":{"id":1802,"type":"article-journal","title":"Statistical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V."},{"family":"Muller","given":"Hans-Georg"}],"issued":{"date-parts":[["1998"]]}}},{"id":1803,"uris":["http://zotero.org/users/3015424/items/TA55U6PN"],"uri":["http://zotero.org/users/3015424/items/TA55U6PN"],"itemData":{"id":1803,"type":"article-journal","title":"Multiple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F43173">
        <w:fldChar w:fldCharType="separate"/>
      </w:r>
      <w:r w:rsidR="00F43173" w:rsidRPr="00F43173">
        <w:rPr>
          <w:rFonts w:ascii="Calibri" w:hAnsi="Calibri" w:cs="Calibri"/>
        </w:rPr>
        <w:t>(Braun and Muller 1998, Priyadarshana and Sofronov 2015)</w:t>
      </w:r>
      <w:r w:rsidR="00F43173">
        <w:fldChar w:fldCharType="end"/>
      </w:r>
      <w:r w:rsidR="00291F1D">
        <w:t>,</w:t>
      </w:r>
      <w:commentRangeStart w:id="79"/>
      <w:r w:rsidR="00291F1D">
        <w:t xml:space="preserve"> but for data series without the internal, density dependent structure inherent to population time series.</w:t>
      </w:r>
      <w:r w:rsidR="00E64DD7">
        <w:t xml:space="preserve"> </w:t>
      </w:r>
      <w:commentRangeEnd w:id="79"/>
      <w:r w:rsidR="00995D3D">
        <w:rPr>
          <w:rStyle w:val="CommentReference"/>
        </w:rPr>
        <w:commentReference w:id="79"/>
      </w:r>
      <w:r w:rsidR="00E64DD7">
        <w:t xml:space="preserve">Wavelet analysis has been applied to population time series to determine changes in cycling pattern, </w:t>
      </w:r>
      <w:r w:rsidR="00E64DD7">
        <w:fldChar w:fldCharType="begin"/>
      </w:r>
      <w:r w:rsidR="00E64DD7">
        <w:instrText xml:space="preserve"> ADDIN ZOTERO_ITEM CSL_CITATION {"citationID":"acodumhec6","properties":{"formattedCitation":"(Jenouvrier et al. 2005)","plainCitation":"(Jenouvrier et al. 2005)"},"citationItems":[{"id":1804,"uris":["http://zotero.org/users/3015424/items/5X37K28I"],"uri":["http://zotero.org/users/3015424/items/5X37K28I"],"itemData":{"id":1804,"type":"article-journal","title":"Evidence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E64DD7">
        <w:fldChar w:fldCharType="separate"/>
      </w:r>
      <w:r w:rsidR="00E64DD7" w:rsidRPr="00E64DD7">
        <w:rPr>
          <w:rFonts w:ascii="Calibri" w:hAnsi="Calibri" w:cs="Calibri"/>
        </w:rPr>
        <w:t>(Jenouvrier et al. 2005)</w:t>
      </w:r>
      <w:r w:rsidR="00E64DD7">
        <w:fldChar w:fldCharType="end"/>
      </w:r>
      <w:r w:rsidR="00E64DD7">
        <w:t xml:space="preserve">, but this method also does not explicitly account for density-dependence. </w:t>
      </w:r>
      <w:r w:rsidR="009508B7">
        <w:t xml:space="preserve"> A robust, unbiased tool for identifying these shifts prior to explicitly quantify</w:t>
      </w:r>
      <w:del w:id="80" w:author="Elise Zipkin" w:date="2017-07-21T17:32:00Z">
        <w:r w:rsidR="009508B7" w:rsidDel="00995D3D">
          <w:delText>ing</w:delText>
        </w:r>
      </w:del>
      <w:r w:rsidR="009508B7">
        <w:t xml:space="preserve"> </w:t>
      </w:r>
      <w:del w:id="81" w:author="Elise Zipkin" w:date="2017-07-21T17:32:00Z">
        <w:r w:rsidR="009508B7" w:rsidDel="00995D3D">
          <w:delText xml:space="preserve">the </w:delText>
        </w:r>
      </w:del>
      <w:r w:rsidR="009508B7">
        <w:t xml:space="preserve">changes </w:t>
      </w:r>
      <w:r w:rsidR="00FE5AC4">
        <w:t>occurring</w:t>
      </w:r>
      <w:r w:rsidR="009508B7">
        <w:t xml:space="preserve"> in shifts between phases </w:t>
      </w:r>
      <w:commentRangeStart w:id="82"/>
      <w:r w:rsidR="00FE5AC4">
        <w:t xml:space="preserve">is warranted. </w:t>
      </w:r>
      <w:commentRangeEnd w:id="82"/>
      <w:r w:rsidR="00995D3D">
        <w:rPr>
          <w:rStyle w:val="CommentReference"/>
        </w:rPr>
        <w:commentReference w:id="82"/>
      </w:r>
    </w:p>
    <w:p w14:paraId="58792307" w14:textId="5EAEC6BE" w:rsidR="001707D6" w:rsidDel="00257541" w:rsidRDefault="001707D6" w:rsidP="001707D6">
      <w:pPr>
        <w:rPr>
          <w:del w:id="83" w:author="Elise Zipkin" w:date="2017-07-21T17:36:00Z"/>
        </w:rPr>
      </w:pPr>
      <w:r>
        <w:t xml:space="preserve">In this paper, we develop a generalizable tool for </w:t>
      </w:r>
      <w:r w:rsidR="00202B26">
        <w:t xml:space="preserve">adapting a simple density dependent model to </w:t>
      </w:r>
      <w:r>
        <w:t>detect</w:t>
      </w:r>
      <w:del w:id="84" w:author="Elise Zipkin" w:date="2017-07-21T17:34:00Z">
        <w:r w:rsidDel="00257541">
          <w:delText>ing</w:delText>
        </w:r>
      </w:del>
      <w:r>
        <w:t xml:space="preserve"> shifts in dynamic regime</w:t>
      </w:r>
      <w:ins w:id="85" w:author="Elise Zipkin" w:date="2017-07-21T17:34:00Z">
        <w:r w:rsidR="00257541">
          <w:t>s</w:t>
        </w:r>
      </w:ins>
      <w:r>
        <w:t xml:space="preserve"> </w:t>
      </w:r>
      <w:ins w:id="86" w:author="Elise Zipkin" w:date="2017-07-21T17:34:00Z">
        <w:r w:rsidR="00257541">
          <w:t>with</w:t>
        </w:r>
      </w:ins>
      <w:r>
        <w:t xml:space="preserve">in population time series </w:t>
      </w:r>
      <w:commentRangeStart w:id="87"/>
      <w:r>
        <w:t>data</w:t>
      </w:r>
      <w:commentRangeEnd w:id="87"/>
      <w:r w:rsidR="00257541">
        <w:rPr>
          <w:rStyle w:val="CommentReference"/>
        </w:rPr>
        <w:commentReference w:id="87"/>
      </w:r>
      <w:r>
        <w:t xml:space="preserve">. </w:t>
      </w:r>
      <w:del w:id="88" w:author="Elise Zipkin" w:date="2017-07-21T17:36:00Z">
        <w:r w:rsidDel="00257541">
          <w:delText>T</w:delText>
        </w:r>
        <w:commentRangeStart w:id="89"/>
        <w:r w:rsidDel="00257541">
          <w:delText xml:space="preserve">he regime shift model is based on a script initially developed in </w:delText>
        </w:r>
        <w:r w:rsidDel="00257541">
          <w:fldChar w:fldCharType="begin"/>
        </w:r>
        <w:r w:rsidR="002C07AC" w:rsidDel="00257541">
          <w:del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257541">
          <w:fldChar w:fldCharType="separate"/>
        </w:r>
        <w:r w:rsidR="002C07AC" w:rsidRPr="002C07AC" w:rsidDel="00257541">
          <w:rPr>
            <w:rFonts w:ascii="Calibri" w:hAnsi="Calibri" w:cs="Calibri"/>
          </w:rPr>
          <w:delText>(Bahlai, vander Werf, et al. 2015)</w:delText>
        </w:r>
        <w:r w:rsidDel="00257541">
          <w:fldChar w:fldCharType="end"/>
        </w:r>
        <w:r w:rsidDel="00257541">
          <w:delText xml:space="preserve"> to understand changes governing the internal dynamics of population regulation in the invasion process</w:delText>
        </w:r>
        <w:r w:rsidRPr="001707D6" w:rsidDel="00257541">
          <w:delText xml:space="preserve"> of</w:delText>
        </w:r>
        <w:r w:rsidRPr="00CA5A17" w:rsidDel="00257541">
          <w:rPr>
            <w:i/>
          </w:rPr>
          <w:delText xml:space="preserve"> Harmonia axyridis </w:delText>
        </w:r>
        <w:r w:rsidDel="00257541">
          <w:delText xml:space="preserve">in the two decades following their arrival in southwestern Michigan. </w:delText>
        </w:r>
        <w:commentRangeEnd w:id="89"/>
        <w:r w:rsidR="00257541" w:rsidDel="00257541">
          <w:rPr>
            <w:rStyle w:val="CommentReference"/>
          </w:rPr>
          <w:commentReference w:id="89"/>
        </w:r>
        <w:r w:rsidDel="00257541">
          <w:delText xml:space="preserve">This model was able to detect the precise timing external factors affecting the internal drivers of population cycling (namely, the invasion and then subsequent pesticidal control of a preferred prey item), suggesting that the model itself may have broader applicability in understanding drivers of population dynamics for other species important in conservation and ecosystem management. </w:delText>
        </w:r>
      </w:del>
      <w:ins w:id="90" w:author="Elise Zipkin" w:date="2017-07-21T17:36:00Z">
        <w:r w:rsidR="00257541">
          <w:t xml:space="preserve">We </w:t>
        </w:r>
      </w:ins>
    </w:p>
    <w:p w14:paraId="3A419717" w14:textId="2C430910" w:rsidR="001707D6" w:rsidRPr="00F03FA1" w:rsidRDefault="001707D6" w:rsidP="001707D6">
      <w:del w:id="91" w:author="Elise Zipkin" w:date="2017-07-21T17:36:00Z">
        <w:r w:rsidDel="00257541">
          <w:delText xml:space="preserve">This paper </w:delText>
        </w:r>
      </w:del>
      <w:r>
        <w:t>describe</w:t>
      </w:r>
      <w:del w:id="92" w:author="Elise Zipkin" w:date="2017-07-21T17:37:00Z">
        <w:r w:rsidDel="00257541">
          <w:delText>s</w:delText>
        </w:r>
      </w:del>
      <w:r>
        <w:t xml:space="preserve"> </w:t>
      </w:r>
      <w:ins w:id="93" w:author="Elise Zipkin" w:date="2017-07-21T17:37:00Z">
        <w:r w:rsidR="00257541">
          <w:t>the basic structure of our model</w:t>
        </w:r>
      </w:ins>
      <w:ins w:id="94" w:author="Elise Zipkin" w:date="2017-07-21T17:38:00Z">
        <w:r w:rsidR="00257541">
          <w:t xml:space="preserve"> and how it can be used to</w:t>
        </w:r>
      </w:ins>
      <w:del w:id="95" w:author="Elise Zipkin" w:date="2017-07-21T17:38:00Z">
        <w:r w:rsidDel="00257541">
          <w:delText>how this tool was developed as a suite of functions for</w:delText>
        </w:r>
      </w:del>
      <w:r>
        <w:t xml:space="preserve"> examin</w:t>
      </w:r>
      <w:ins w:id="96" w:author="Elise Zipkin" w:date="2017-07-21T17:38:00Z">
        <w:r w:rsidR="00257541">
          <w:t>e</w:t>
        </w:r>
      </w:ins>
      <w:del w:id="97" w:author="Elise Zipkin" w:date="2017-07-21T17:38:00Z">
        <w:r w:rsidDel="00257541">
          <w:delText>ing</w:delText>
        </w:r>
      </w:del>
      <w:r>
        <w:t xml:space="preserve"> population time series data </w:t>
      </w:r>
      <w:r w:rsidR="00957A84">
        <w:t>for the presence, location, and magnitude of shifts in dynamic reg</w:t>
      </w:r>
      <w:r w:rsidR="00C766D5">
        <w:t>ime</w:t>
      </w:r>
      <w:ins w:id="98" w:author="Elise Zipkin" w:date="2017-07-21T17:38:00Z">
        <w:r w:rsidR="00257541">
          <w:t>s</w:t>
        </w:r>
      </w:ins>
      <w:r w:rsidR="00C766D5">
        <w:t>, and examine</w:t>
      </w:r>
      <w:del w:id="99" w:author="Elise Zipkin" w:date="2017-07-21T17:38:00Z">
        <w:r w:rsidR="00C766D5" w:rsidDel="00257541">
          <w:delText>s</w:delText>
        </w:r>
      </w:del>
      <w:r w:rsidR="00C766D5">
        <w:t xml:space="preserve"> the performance of this tool with simulated data and real-world case studies of two populations of </w:t>
      </w:r>
      <w:r w:rsidR="00202B26">
        <w:t>conservation and economic concern.</w:t>
      </w:r>
    </w:p>
    <w:p w14:paraId="014E1524" w14:textId="77777777" w:rsidR="001707D6" w:rsidRDefault="001707D6"/>
    <w:p w14:paraId="2B8DBA01" w14:textId="77777777" w:rsidR="00F03FA1" w:rsidRDefault="00F03FA1">
      <w:pPr>
        <w:rPr>
          <w:b/>
        </w:rPr>
      </w:pPr>
      <w:r w:rsidRPr="00F03FA1">
        <w:rPr>
          <w:b/>
        </w:rPr>
        <w:t>Methods</w:t>
      </w:r>
    </w:p>
    <w:p w14:paraId="77258D7B" w14:textId="77777777" w:rsidR="00F03FA1" w:rsidRPr="00F03FA1" w:rsidRDefault="00F03FA1">
      <w:commentRangeStart w:id="100"/>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RStudio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analyses and figure scripts, including the complete development history, are publicly available in a Github repository at </w:t>
      </w:r>
      <w:hyperlink r:id="rId8" w:history="1">
        <w:r w:rsidR="00CA5A17" w:rsidRPr="00A43ED8">
          <w:rPr>
            <w:rStyle w:val="Hyperlink"/>
          </w:rPr>
          <w:t>https://github.com/cbahlai/monarch_regime</w:t>
        </w:r>
      </w:hyperlink>
      <w:r w:rsidR="00CA5A17">
        <w:t xml:space="preserve">. </w:t>
      </w:r>
      <w:commentRangeEnd w:id="100"/>
      <w:r w:rsidR="00EB5008">
        <w:rPr>
          <w:rStyle w:val="CommentReference"/>
        </w:rPr>
        <w:commentReference w:id="100"/>
      </w:r>
    </w:p>
    <w:p w14:paraId="76B19A35" w14:textId="77777777" w:rsidR="00F03FA1" w:rsidRDefault="00F03FA1">
      <w:pPr>
        <w:rPr>
          <w:i/>
        </w:rPr>
      </w:pPr>
      <w:r w:rsidRPr="00F03FA1">
        <w:rPr>
          <w:i/>
        </w:rPr>
        <w:t>The model</w:t>
      </w:r>
    </w:p>
    <w:p w14:paraId="1675E8DB" w14:textId="77777777"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(Turchin 2003)</w:t>
      </w:r>
      <w:r w:rsidR="00F75BFC">
        <w:fldChar w:fldCharType="end"/>
      </w:r>
      <w:r>
        <w:t xml:space="preserve">. </w:t>
      </w:r>
    </w:p>
    <w:p w14:paraId="4472C7F0" w14:textId="77777777"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m:t>
          </m:r>
          <w:commentRangeStart w:id="101"/>
          <m:r>
            <w:rPr>
              <w:rFonts w:ascii="Cambria Math" w:hAnsi="Cambria Math" w:cs="Times New Roman"/>
              <w:sz w:val="24"/>
              <w:szCs w:val="24"/>
            </w:rPr>
            <m:t>1]</m:t>
          </m:r>
          <w:commentRangeEnd w:id="101"/>
          <m:r>
            <m:rPr>
              <m:sty m:val="p"/>
            </m:rPr>
            <w:rPr>
              <w:rStyle w:val="CommentReference"/>
            </w:rPr>
            <w:commentReference w:id="101"/>
          </m:r>
        </m:oMath>
      </m:oMathPara>
    </w:p>
    <w:p w14:paraId="33594470" w14:textId="77777777" w:rsidR="00957A84" w:rsidRDefault="00957A84">
      <w:commentRangeStart w:id="102"/>
      <w:r>
        <w:t>The Ricker model</w:t>
      </w:r>
      <w:commentRangeEnd w:id="102"/>
      <w:r w:rsidR="00572BD9">
        <w:rPr>
          <w:rStyle w:val="CommentReference"/>
        </w:rPr>
        <w:commentReference w:id="102"/>
      </w:r>
      <w:r>
        <w:t xml:space="preserve">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time period</w:t>
      </w:r>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w:t>
      </w:r>
      <w:commentRangeStart w:id="103"/>
      <w:r w:rsidR="00E45CE4">
        <w:t xml:space="preserve"> insect </w:t>
      </w:r>
      <w:commentRangeEnd w:id="103"/>
      <w:r w:rsidR="00C4680F">
        <w:rPr>
          <w:rStyle w:val="CommentReference"/>
        </w:rPr>
        <w:commentReference w:id="103"/>
      </w:r>
      <w:r w:rsidR="00E45CE4">
        <w:t>population data well.</w:t>
      </w:r>
    </w:p>
    <w:p w14:paraId="02A3587B" w14:textId="1170578B" w:rsidR="00361520" w:rsidRDefault="00656A99">
      <w:r>
        <w:t xml:space="preserve">We used an iterative, model-selection based process to determine if, and when, shifts in dynamic regime had occurred within a given time series. To achieve this, </w:t>
      </w:r>
      <w:del w:id="104" w:author="Elise Zipkin" w:date="2017-07-21T17:59:00Z">
        <w:r w:rsidDel="00CC4F08">
          <w:delText xml:space="preserve"> first, the </w:delText>
        </w:r>
      </w:del>
      <w:ins w:id="105" w:author="Elise Zipkin" w:date="2017-07-21T17:59:00Z">
        <w:r w:rsidR="00CC4F08">
          <w:t xml:space="preserve">we first fit the </w:t>
        </w:r>
      </w:ins>
      <w:r>
        <w:t xml:space="preserve">Ricker model </w:t>
      </w:r>
      <w:del w:id="106" w:author="Elise Zipkin" w:date="2017-07-21T18:00:00Z">
        <w:r w:rsidDel="00CC4F08">
          <w:delText xml:space="preserve">was fit </w:delText>
        </w:r>
      </w:del>
      <w:r>
        <w:t>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ins w:id="107" w:author="Elise Zipkin" w:date="2017-07-21T18:01:00Z">
        <w:r w:rsidR="00CC4F08">
          <w:t>).</w:t>
        </w:r>
      </w:ins>
      <w:del w:id="108" w:author="Elise Zipkin" w:date="2017-07-21T18:01:00Z">
        <w:r w:rsidR="00400898" w:rsidDel="00CC4F08">
          <w:delText>,</w:delText>
        </w:r>
      </w:del>
      <w:r w:rsidR="00400898">
        <w:t xml:space="preserve"> </w:t>
      </w:r>
      <w:commentRangeStart w:id="109"/>
      <w:del w:id="110" w:author="Elise Zipkin" w:date="2017-07-21T18:01:00Z">
        <w:r w:rsidR="00400898" w:rsidDel="00CC4F08">
          <w:delText>f</w:delText>
        </w:r>
      </w:del>
      <w:ins w:id="111" w:author="Elise Zipkin" w:date="2017-07-21T18:01:00Z">
        <w:r w:rsidR="00CC4F08">
          <w:t>F</w:t>
        </w:r>
      </w:ins>
      <w:r w:rsidR="00400898">
        <w:t>or example, a twelve year series with a break point combination of 4, 8 would be broken into subset 1 = 1, , 2, 3, 4;  subset 2 = 5, 6, 7, 8; subset 3 = 9, 10, 11, 12)</w:t>
      </w:r>
      <w:r>
        <w:t xml:space="preserve"> a</w:t>
      </w:r>
      <w:commentRangeEnd w:id="109"/>
      <w:r w:rsidR="00CC4F08">
        <w:rPr>
          <w:rStyle w:val="CommentReference"/>
        </w:rPr>
        <w:commentReference w:id="109"/>
      </w:r>
      <w:r>
        <w:t>nd the Ricker model was fitted to each of the subsets</w:t>
      </w:r>
      <w:r w:rsidR="00400898">
        <w:t xml:space="preserve"> produced for each break point combination. Break point combinations were constrained to only include subsets with more than three sequential data points to avoid</w:t>
      </w:r>
      <w:commentRangeStart w:id="112"/>
      <w:r w:rsidR="00400898">
        <w:t xml:space="preserve"> over-fitting.</w:t>
      </w:r>
      <w:commentRangeEnd w:id="112"/>
      <w:r w:rsidR="00CC4F08">
        <w:rPr>
          <w:rStyle w:val="CommentReference"/>
        </w:rPr>
        <w:commentReference w:id="112"/>
      </w:r>
      <w:r w:rsidR="00400898">
        <w:t xml:space="preserve"> </w:t>
      </w:r>
    </w:p>
    <w:p w14:paraId="4F86075A" w14:textId="67D293C0" w:rsidR="00C02966" w:rsidRDefault="00400898">
      <w:r>
        <w:t>After fitting each subset for a given break point combination, the Akaike Information Criteria for each subset were summed together, provid</w:t>
      </w:r>
      <w:r w:rsidR="00621E6F">
        <w:t xml:space="preserve">ing an overall AIC for the fit. </w:t>
      </w:r>
      <w:commentRangeStart w:id="113"/>
      <w:r w:rsidR="00621E6F">
        <w:t>To further account for the effect of small series sizes, we calculated AICc (AIC correction for small samples)</w:t>
      </w:r>
      <w:commentRangeEnd w:id="113"/>
      <w:r w:rsidR="00CC4F08">
        <w:rPr>
          <w:rStyle w:val="CommentReference"/>
        </w:rPr>
        <w:commentReference w:id="113"/>
      </w:r>
      <w:r w:rsidR="00621E6F">
        <w:t xml:space="preserve"> by using the total number of parameters estimated for the fit (where n</w:t>
      </w:r>
      <w:r w:rsidR="00621E6F" w:rsidRPr="00621E6F">
        <w:rPr>
          <w:vertAlign w:val="subscript"/>
        </w:rPr>
        <w:t>parameters</w:t>
      </w:r>
      <w:r w:rsidR="00621E6F">
        <w:t xml:space="preserve"> = 3 (n</w:t>
      </w:r>
      <w:r w:rsidR="00621E6F" w:rsidRPr="00621E6F">
        <w:rPr>
          <w:vertAlign w:val="subscript"/>
        </w:rPr>
        <w:t>breaks</w:t>
      </w:r>
      <w:r w:rsidR="00621E6F">
        <w:t xml:space="preserve"> + 1), because for each fit, r, K and error were estimated), and this factor was added to the total AIC for each break point combination.</w:t>
      </w:r>
      <w:r w:rsidR="007A509C">
        <w:t xml:space="preserve"> </w:t>
      </w:r>
      <w:del w:id="114" w:author="Elise Zipkin" w:date="2017-07-21T18:04:00Z">
        <w:r w:rsidR="007A509C" w:rsidDel="00CC4F08">
          <w:delText xml:space="preserve">Then, </w:delText>
        </w:r>
      </w:del>
      <w:r w:rsidR="007A509C">
        <w:t xml:space="preserve">AICc values were used to rank fits for each break point combination, and fits for break point combinations with lower AICc values were considered to have better performance. When AICc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(ie: the one with fewest parameters and break points) was selected for further analysis. If the top-ranked models had the same number of parameters, the one with the numerically lowest AICc was considered best-ranked for the purpos</w:t>
      </w:r>
      <w:commentRangeStart w:id="115"/>
      <w:r w:rsidR="007A509C">
        <w:t>e of further analysis.</w:t>
      </w:r>
      <w:commentRangeEnd w:id="115"/>
      <w:r w:rsidR="00CC4F08">
        <w:rPr>
          <w:rStyle w:val="CommentReference"/>
        </w:rPr>
        <w:commentReference w:id="115"/>
      </w:r>
    </w:p>
    <w:p w14:paraId="63D4E907" w14:textId="77777777" w:rsidR="00C02966" w:rsidRPr="00C02966" w:rsidRDefault="00C02966">
      <w:pPr>
        <w:rPr>
          <w:i/>
        </w:rPr>
      </w:pPr>
      <w:commentRangeStart w:id="116"/>
      <w:commentRangeStart w:id="117"/>
      <w:r w:rsidRPr="00C02966">
        <w:rPr>
          <w:i/>
        </w:rPr>
        <w:t xml:space="preserve">Technical </w:t>
      </w:r>
      <w:r w:rsidR="00621E6F" w:rsidRPr="00C02966">
        <w:rPr>
          <w:i/>
        </w:rPr>
        <w:t>implementation</w:t>
      </w:r>
      <w:commentRangeEnd w:id="116"/>
      <w:r w:rsidR="00B47922">
        <w:rPr>
          <w:rStyle w:val="CommentReference"/>
        </w:rPr>
        <w:commentReference w:id="116"/>
      </w:r>
      <w:commentRangeEnd w:id="117"/>
      <w:r w:rsidR="00591A5D">
        <w:rPr>
          <w:rStyle w:val="CommentReference"/>
        </w:rPr>
        <w:commentReference w:id="117"/>
      </w:r>
    </w:p>
    <w:p w14:paraId="79FCA082" w14:textId="77777777" w:rsidR="00C02966" w:rsidRDefault="00361520">
      <w:r>
        <w:t>The ‘regime shift detector’ was implemented as a series</w:t>
      </w:r>
      <w:r w:rsidR="00BA1A33">
        <w:t xml:space="preserve"> of R functions to enable a user starting with a  data frame of population observations at a standard time intervals to quickly generate a report on the fit of the model described a</w:t>
      </w:r>
      <w:r w:rsidR="0014050F">
        <w:t>bove to their own data. W</w:t>
      </w:r>
      <w:r w:rsidR="00BA1A33">
        <w:t>e summarize the role of each function</w:t>
      </w:r>
      <w:r w:rsidR="0014050F">
        <w:t xml:space="preserve"> in S1</w:t>
      </w:r>
      <w:r w:rsidR="00BA1A33">
        <w:t xml:space="preserve">, but we encourage the reader to download the script file directly </w:t>
      </w:r>
      <w:r w:rsidR="00553662">
        <w:t>from</w:t>
      </w:r>
      <w:r w:rsidR="00553662" w:rsidRPr="00553662">
        <w:t xml:space="preserve"> </w:t>
      </w:r>
      <w:hyperlink r:id="rId9"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14:paraId="6BA69BCD" w14:textId="77777777" w:rsidR="00F03FA1" w:rsidRDefault="00F03FA1">
      <w:pPr>
        <w:rPr>
          <w:i/>
        </w:rPr>
      </w:pPr>
      <w:r w:rsidRPr="00F03FA1">
        <w:rPr>
          <w:i/>
        </w:rPr>
        <w:t>Simulations</w:t>
      </w:r>
    </w:p>
    <w:p w14:paraId="71B3FBFC" w14:textId="34C4416E" w:rsidR="00B45721" w:rsidDel="00591A5D" w:rsidRDefault="00591A5D" w:rsidP="00B45721">
      <w:pPr>
        <w:rPr>
          <w:del w:id="118" w:author="Elise Zipkin" w:date="2017-07-21T18:47:00Z"/>
          <w:rStyle w:val="Hyperlink"/>
        </w:rPr>
      </w:pPr>
      <w:ins w:id="119" w:author="Elise Zipkin" w:date="2017-07-21T18:43:00Z">
        <w:r>
          <w:t>We conducted a series of s</w:t>
        </w:r>
      </w:ins>
      <w:del w:id="120" w:author="Elise Zipkin" w:date="2017-07-21T18:43:00Z">
        <w:r w:rsidR="00B45721" w:rsidDel="00591A5D">
          <w:delText>S</w:delText>
        </w:r>
      </w:del>
      <w:r w:rsidR="00B45721">
        <w:t>imulations</w:t>
      </w:r>
      <w:del w:id="121" w:author="Elise Zipkin" w:date="2017-07-21T18:43:00Z">
        <w:r w:rsidR="00B45721" w:rsidDel="00591A5D">
          <w:delText xml:space="preserve">  were conducted by creating a script containing a series of R functions designed</w:delText>
        </w:r>
      </w:del>
      <w:r w:rsidR="00B45721">
        <w:t xml:space="preserve"> to test the </w:t>
      </w:r>
      <w:del w:id="122" w:author="Elise Zipkin" w:date="2017-07-21T18:44:00Z">
        <w:r w:rsidR="00B45721" w:rsidDel="00591A5D">
          <w:delText xml:space="preserve">frequency of a given result </w:delText>
        </w:r>
      </w:del>
      <w:ins w:id="123" w:author="Elise Zipkin" w:date="2017-07-21T18:44:00Z">
        <w:r>
          <w:t>accuracy(?) for the regime shift detector u</w:t>
        </w:r>
      </w:ins>
      <w:del w:id="124" w:author="Elise Zipkin" w:date="2017-07-21T18:44:00Z">
        <w:r w:rsidR="00B45721" w:rsidDel="00591A5D">
          <w:delText>u</w:delText>
        </w:r>
      </w:del>
      <w:r w:rsidR="00B45721">
        <w:t>nder a variety of</w:t>
      </w:r>
      <w:del w:id="125" w:author="Elise Zipkin" w:date="2017-07-21T18:44:00Z">
        <w:r w:rsidR="00B45721" w:rsidDel="00591A5D">
          <w:delText xml:space="preserve"> different</w:delText>
        </w:r>
      </w:del>
      <w:r w:rsidR="00B45721">
        <w:t xml:space="preserve"> scenarios</w:t>
      </w:r>
      <w:del w:id="126" w:author="Elise Zipkin" w:date="2017-07-21T18:44:00Z">
        <w:r w:rsidR="00B45721" w:rsidDel="00591A5D">
          <w:delText xml:space="preserve"> by changing the value of one parameter at a time from the base scenario</w:delText>
        </w:r>
      </w:del>
      <w:r w:rsidR="00B45721">
        <w:t xml:space="preserve">.  </w:t>
      </w:r>
      <w:commentRangeStart w:id="127"/>
      <w:del w:id="128" w:author="Elise Zipkin" w:date="2017-07-21T18:47:00Z">
        <w:r w:rsidR="00B45721" w:rsidDel="00591A5D">
          <w:delText xml:space="preserve">Details of the implementation of this script are given in S2. The complete script which simulates the data, applies the regime shift detector, and compiles the results is available at: </w:delText>
        </w:r>
        <w:r w:rsidR="009E1C7A" w:rsidDel="00591A5D">
          <w:fldChar w:fldCharType="begin"/>
        </w:r>
        <w:r w:rsidR="009E1C7A" w:rsidDel="00591A5D">
          <w:delInstrText xml:space="preserve"> HYPERLINK "https://github.com/cbahlai/monarch_regime/blob/master/simulations.R" </w:delInstrText>
        </w:r>
        <w:r w:rsidR="009E1C7A" w:rsidDel="00591A5D">
          <w:fldChar w:fldCharType="separate"/>
        </w:r>
        <w:r w:rsidR="00B45721" w:rsidRPr="002C54EB" w:rsidDel="00591A5D">
          <w:rPr>
            <w:rStyle w:val="Hyperlink"/>
          </w:rPr>
          <w:delText>https://github.com/cbahlai/monarch_regime/blob/master/simulations.R</w:delText>
        </w:r>
        <w:r w:rsidR="009E1C7A" w:rsidDel="00591A5D">
          <w:rPr>
            <w:rStyle w:val="Hyperlink"/>
          </w:rPr>
          <w:fldChar w:fldCharType="end"/>
        </w:r>
        <w:commentRangeEnd w:id="127"/>
        <w:r w:rsidDel="00591A5D">
          <w:rPr>
            <w:rStyle w:val="CommentReference"/>
          </w:rPr>
          <w:commentReference w:id="127"/>
        </w:r>
      </w:del>
    </w:p>
    <w:p w14:paraId="20D6DDC6" w14:textId="1F4B4431" w:rsidR="00B45721" w:rsidRDefault="00B45721" w:rsidP="00B45721">
      <w:r>
        <w:t xml:space="preserve">Specifically, </w:t>
      </w:r>
      <w:ins w:id="129" w:author="Elise Zipkin" w:date="2017-07-21T18:47:00Z">
        <w:r w:rsidR="00591A5D">
          <w:t xml:space="preserve">we evaluated </w:t>
        </w:r>
      </w:ins>
      <w:r>
        <w:t>the impact of different size</w:t>
      </w:r>
      <w:del w:id="130" w:author="Elise Zipkin" w:date="2017-07-21T18:49:00Z">
        <w:r w:rsidDel="00591A5D">
          <w:delText>s of</w:delText>
        </w:r>
      </w:del>
      <w:r>
        <w:t xml:space="preserve"> regime shift</w:t>
      </w:r>
      <w:ins w:id="131" w:author="Elise Zipkin" w:date="2017-07-21T18:49:00Z">
        <w:r w:rsidR="00591A5D">
          <w:t>s</w:t>
        </w:r>
      </w:ins>
      <w:r>
        <w:t xml:space="preserve"> </w:t>
      </w:r>
      <w:del w:id="132" w:author="Elise Zipkin" w:date="2017-07-21T18:47:00Z">
        <w:r w:rsidDel="00591A5D">
          <w:delText xml:space="preserve">was tested </w:delText>
        </w:r>
      </w:del>
      <w:r>
        <w:t>by creating scenarios where the % change in r an</w:t>
      </w:r>
      <w:commentRangeStart w:id="133"/>
      <w:r>
        <w:t>d K were individually modified at 10% intervals from 0 to 90%, the impact of length of time series was examined by extending the length of the time series by 2 year intervals from 25 to 33, and the impact of sampling error was tested at 1, 5, 10%, and every 10% interval thereafter to 90%.</w:t>
      </w:r>
      <w:commentRangeEnd w:id="133"/>
      <w:r w:rsidR="00591A5D">
        <w:rPr>
          <w:rStyle w:val="CommentReference"/>
        </w:rPr>
        <w:commentReference w:id="133"/>
      </w:r>
      <w:r>
        <w:t xml:space="preserve"> Each of these scenarios was run on simulated data with 0, 1, 2 and 3 break point combinations, and each scenario by break point combination was iterated 500 times with newly simulated data.  </w:t>
      </w:r>
    </w:p>
    <w:p w14:paraId="6E06A5B5" w14:textId="77777777" w:rsidR="00F03FA1" w:rsidRDefault="00F03FA1">
      <w:pPr>
        <w:rPr>
          <w:i/>
        </w:rPr>
      </w:pPr>
      <w:r w:rsidRPr="00F03FA1">
        <w:rPr>
          <w:i/>
        </w:rPr>
        <w:t>Case studies</w:t>
      </w:r>
    </w:p>
    <w:p w14:paraId="100FF41D" w14:textId="77777777" w:rsidR="00AE0A78" w:rsidRDefault="00AE0A78">
      <w:r>
        <w:t xml:space="preserve">We used two case studies to test the performance of the regime shift detector script on population time series data </w:t>
      </w:r>
      <w:commentRangeStart w:id="134"/>
      <w:r>
        <w:t>produced under natural conditions</w:t>
      </w:r>
      <w:commentRangeEnd w:id="134"/>
      <w:r w:rsidR="00135D67">
        <w:rPr>
          <w:rStyle w:val="CommentReference"/>
        </w:rPr>
        <w:commentReference w:id="134"/>
      </w:r>
      <w:r>
        <w:t xml:space="preserve"> </w:t>
      </w:r>
      <w:commentRangeStart w:id="135"/>
      <w:r>
        <w:t>as parts of observational experiments.</w:t>
      </w:r>
      <w:commentRangeEnd w:id="135"/>
      <w:r w:rsidR="00135D67">
        <w:rPr>
          <w:rStyle w:val="CommentReference"/>
        </w:rPr>
        <w:commentReference w:id="135"/>
      </w:r>
      <w:r>
        <w:t xml:space="preserve">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time period in recent history.</w:t>
      </w:r>
    </w:p>
    <w:p w14:paraId="4F14AA9E" w14:textId="77777777" w:rsidR="00AE0A78" w:rsidRPr="00E87A5A" w:rsidRDefault="00AE0A78">
      <w:pPr>
        <w:rPr>
          <w:u w:val="single"/>
        </w:rPr>
      </w:pPr>
      <w:r w:rsidRPr="00E87A5A">
        <w:rPr>
          <w:i/>
          <w:u w:val="single"/>
        </w:rPr>
        <w:t>Harmonia axyridis</w:t>
      </w:r>
      <w:r w:rsidRPr="00E87A5A">
        <w:rPr>
          <w:u w:val="single"/>
        </w:rPr>
        <w:t xml:space="preserve"> in southwestern Michigan</w:t>
      </w:r>
    </w:p>
    <w:p w14:paraId="66E23E12" w14:textId="14D83F54" w:rsidR="00D53DD5" w:rsidRDefault="00C34E31">
      <w:r>
        <w:t xml:space="preserve">The 1994 invasion of </w:t>
      </w:r>
      <w:r w:rsidRPr="00C34E31">
        <w:rPr>
          <w:i/>
        </w:rPr>
        <w:t>Harmonia axyridis</w:t>
      </w:r>
      <w:r>
        <w:t xml:space="preserve"> to </w:t>
      </w:r>
      <w:del w:id="136" w:author="Elise Zipkin" w:date="2017-07-21T18:53:00Z">
        <w:r w:rsidDel="009E1C7A">
          <w:delText xml:space="preserve">Michigan State University’s Kellogg Biological Station in </w:delText>
        </w:r>
      </w:del>
      <w:r>
        <w:t xml:space="preserve">southwestern Michigan, United States was captured as part of </w:t>
      </w:r>
      <w:del w:id="137" w:author="Elise Zipkin" w:date="2017-07-21T18:52:00Z">
        <w:r w:rsidDel="009E1C7A">
          <w:delText xml:space="preserve">an observational experiment to </w:delText>
        </w:r>
      </w:del>
      <w:r>
        <w:t>monitor</w:t>
      </w:r>
      <w:ins w:id="138" w:author="Elise Zipkin" w:date="2017-07-21T18:52:00Z">
        <w:r w:rsidR="009E1C7A">
          <w:t>ing data collected on</w:t>
        </w:r>
      </w:ins>
      <w:r>
        <w:t xml:space="preserve"> agriculturall</w:t>
      </w:r>
      <w:r w:rsidR="002C07AC">
        <w:t>y-important Coccinellidae (lady</w:t>
      </w:r>
      <w:r>
        <w:t xml:space="preserve">beetles) in landscapes dominated by field crops. </w:t>
      </w:r>
      <w:del w:id="139" w:author="Elise Zipkin" w:date="2017-07-21T18:53:00Z">
        <w:r w:rsidDel="009E1C7A">
          <w:delText xml:space="preserve"> The coccinellid monitoring experiment was initiated </w:delText>
        </w:r>
        <w:r w:rsidR="00041695" w:rsidDel="009E1C7A">
          <w:delText xml:space="preserve">in 1989 as part of the Long Term Ecological Research project, a National Science Foundation funded network of sites devoted to the maintenance of similar experiments. </w:delText>
        </w:r>
      </w:del>
      <w:r w:rsidR="002C07AC">
        <w:t>Population density of ladybeetles is monitored in 10 plant communities weekly over the growing season using yellow sticky card glue traps</w:t>
      </w:r>
      <w:ins w:id="140" w:author="Elise Zipkin" w:date="2017-07-21T18:54:00Z">
        <w:r w:rsidR="009E1C7A">
          <w:t xml:space="preserve"> starting in xx at the Kellogg Biological Station at Michigan State University.</w:t>
        </w:r>
      </w:ins>
      <w:del w:id="141" w:author="Elise Zipkin" w:date="2017-07-21T18:53:00Z">
        <w:r w:rsidR="002C07AC" w:rsidDel="009E1C7A">
          <w:delText>:</w:delText>
        </w:r>
      </w:del>
      <w:r w:rsidR="002C07AC">
        <w:t xml:space="preserve"> </w:t>
      </w:r>
      <w:ins w:id="142" w:author="Elise Zipkin" w:date="2017-07-21T18:54:00Z">
        <w:r w:rsidR="009E1C7A">
          <w:t>D</w:t>
        </w:r>
      </w:ins>
      <w:del w:id="143" w:author="Elise Zipkin" w:date="2017-07-21T18:54:00Z">
        <w:r w:rsidR="002C07AC" w:rsidDel="009E1C7A">
          <w:delText>d</w:delText>
        </w:r>
      </w:del>
      <w:r w:rsidR="002C07AC">
        <w:t xml:space="preserve">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H. axyridis</w:t>
      </w:r>
      <w:del w:id="144" w:author="Elise Zipkin" w:date="2017-07-21T18:56:00Z">
        <w:r w:rsidR="002C07AC" w:rsidDel="009E1C7A">
          <w:delText xml:space="preserve"> initially</w:delText>
        </w:r>
      </w:del>
      <w:r w:rsidR="002C07AC">
        <w:t xml:space="preserve">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del w:id="145" w:author="Elise Zipkin" w:date="2017-07-21T18:56:00Z">
        <w:r w:rsidR="002C07AC" w:rsidDel="009E1C7A">
          <w:delText>; herein, we revisit these data with a refined tool and two years of additional observations</w:delText>
        </w:r>
        <w:r w:rsidR="00742C1A" w:rsidDel="009E1C7A">
          <w:delText xml:space="preserve"> </w:delText>
        </w:r>
        <w:r w:rsidR="00202B26" w:rsidDel="009E1C7A">
          <w:delText xml:space="preserve"> of this population </w:delText>
        </w:r>
        <w:r w:rsidR="00742C1A" w:rsidDel="009E1C7A">
          <w:delText>(1994-2015)</w:delText>
        </w:r>
      </w:del>
      <w:r w:rsidR="00D53DD5">
        <w:t xml:space="preserve">. </w:t>
      </w:r>
    </w:p>
    <w:p w14:paraId="10742E1B" w14:textId="394DC3F4" w:rsidR="00742C1A" w:rsidRDefault="00742C1A">
      <w:r>
        <w:t xml:space="preserve">Raw sampling data documenting the captures of adult </w:t>
      </w:r>
      <w:r w:rsidRPr="00742C1A">
        <w:rPr>
          <w:i/>
        </w:rPr>
        <w:t>H. axyridis</w:t>
      </w:r>
      <w:r>
        <w:t xml:space="preserve"> at each sampling point, during each sampling week were extracted from </w:t>
      </w:r>
      <w:commentRangeStart w:id="146"/>
      <w:r>
        <w:t>the database</w:t>
      </w:r>
      <w:ins w:id="147" w:author="Elise Zipkin" w:date="2017-07-21T18:56:00Z">
        <w:r w:rsidR="009E1C7A">
          <w:t xml:space="preserve"> </w:t>
        </w:r>
        <w:commentRangeEnd w:id="146"/>
        <w:r w:rsidR="009E1C7A">
          <w:rPr>
            <w:rStyle w:val="CommentReference"/>
          </w:rPr>
          <w:commentReference w:id="146"/>
        </w:r>
        <w:r w:rsidR="009E1C7A">
          <w:t>(</w:t>
        </w:r>
      </w:ins>
      <w:del w:id="148" w:author="Elise Zipkin" w:date="2017-07-21T18:56:00Z">
        <w:r w:rsidDel="009E1C7A">
          <w:delText xml:space="preserve">, and these raw data are available here: </w:delText>
        </w:r>
      </w:del>
      <w:hyperlink r:id="rId10" w:history="1">
        <w:r w:rsidRPr="002C54EB">
          <w:rPr>
            <w:rStyle w:val="Hyperlink"/>
          </w:rPr>
          <w:t>https://github.com/cbahlai/monarch_regime/blob/master/casestudydata/kbs_harmonia94-15.csv</w:t>
        </w:r>
      </w:hyperlink>
      <w:ins w:id="149" w:author="Elise Zipkin" w:date="2017-07-21T18:56:00Z">
        <w:r w:rsidR="009E1C7A">
          <w:rPr>
            <w:rStyle w:val="Hyperlink"/>
          </w:rPr>
          <w:t>)</w:t>
        </w:r>
      </w:ins>
      <w:r>
        <w:t>.  Dates were converted to day-of-year format, and</w:t>
      </w:r>
      <w:del w:id="150" w:author="Elise Zipkin" w:date="2017-07-21T18:57:00Z">
        <w:r w:rsidDel="009E1C7A">
          <w:delText xml:space="preserve"> then</w:delText>
        </w:r>
      </w:del>
      <w:r>
        <w:t xml:space="preserve"> data were culled </w:t>
      </w:r>
      <w:commentRangeStart w:id="151"/>
      <w:r>
        <w:t xml:space="preserve">at day-of-year 240 </w:t>
      </w:r>
      <w:commentRangeEnd w:id="151"/>
      <w:r w:rsidR="009E1C7A">
        <w:rPr>
          <w:rStyle w:val="CommentReference"/>
        </w:rPr>
        <w:commentReference w:id="151"/>
      </w:r>
      <w:r>
        <w:t xml:space="preserve">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w:t>
      </w:r>
      <w:del w:id="152" w:author="Elise Zipkin" w:date="2017-07-21T18:59:00Z">
        <w:r w:rsidDel="009E1C7A">
          <w:delText xml:space="preserve">From these data, the </w:delText>
        </w:r>
      </w:del>
      <w:ins w:id="153" w:author="Elise Zipkin" w:date="2017-07-21T18:59:00Z">
        <w:r w:rsidR="009E1C7A">
          <w:t xml:space="preserve">We then calculated the </w:t>
        </w:r>
      </w:ins>
      <w:r>
        <w:t xml:space="preserve">average number of </w:t>
      </w:r>
      <w:r w:rsidRPr="00742C1A">
        <w:rPr>
          <w:i/>
        </w:rPr>
        <w:t>H. axyridis</w:t>
      </w:r>
      <w:r>
        <w:t xml:space="preserve"> adults captured per trap, across all traps deployed within a sampling year were computed</w:t>
      </w:r>
      <w:del w:id="154" w:author="Elise Zipkin" w:date="2017-07-21T18:59:00Z">
        <w:r w:rsidDel="009E1C7A">
          <w:delText>, providing a data frame</w:delText>
        </w:r>
        <w:r w:rsidR="00D53DD5" w:rsidDel="009E1C7A">
          <w:delText xml:space="preserve"> in the format required by the RSdetector function</w:delText>
        </w:r>
      </w:del>
      <w:r w:rsidR="00D53DD5">
        <w:t>.</w:t>
      </w:r>
      <w:commentRangeStart w:id="155"/>
      <w:commentRangeStart w:id="156"/>
      <w:r w:rsidR="00D53DD5">
        <w:t xml:space="preserve"> </w:t>
      </w:r>
      <w:del w:id="157" w:author="Elise Zipkin" w:date="2017-07-21T19:00:00Z">
        <w:r w:rsidR="00D53DD5" w:rsidDel="009E1C7A">
          <w:delText xml:space="preserve">The RSdetector function was then </w:delText>
        </w:r>
      </w:del>
      <w:ins w:id="158" w:author="Elise Zipkin" w:date="2017-07-21T19:00:00Z">
        <w:r w:rsidR="009E1C7A">
          <w:t xml:space="preserve">We implemented our model using data from </w:t>
        </w:r>
      </w:ins>
      <w:del w:id="159" w:author="Elise Zipkin" w:date="2017-07-21T19:00:00Z">
        <w:r w:rsidR="00D53DD5" w:rsidDel="009E1C7A">
          <w:delText xml:space="preserve">used on this </w:delText>
        </w:r>
      </w:del>
      <w:r w:rsidR="00D53DD5">
        <w:t>1994-2015</w:t>
      </w:r>
      <w:del w:id="160" w:author="Elise Zipkin" w:date="2017-07-21T19:00:00Z">
        <w:r w:rsidR="00D53DD5" w:rsidDel="009E1C7A">
          <w:delText xml:space="preserve"> data frame, and then the analysis was repeated using data culled at 1994-2013, to allow for direct comparison with the outputs from the original conception of the regime shift detector model</w:delText>
        </w:r>
      </w:del>
      <w:r w:rsidR="00D53DD5">
        <w:t>.</w:t>
      </w:r>
      <w:commentRangeEnd w:id="155"/>
      <w:r w:rsidR="009E1C7A">
        <w:rPr>
          <w:rStyle w:val="CommentReference"/>
        </w:rPr>
        <w:commentReference w:id="155"/>
      </w:r>
      <w:commentRangeEnd w:id="156"/>
      <w:r w:rsidR="009E1C7A">
        <w:rPr>
          <w:rStyle w:val="CommentReference"/>
        </w:rPr>
        <w:commentReference w:id="156"/>
      </w:r>
    </w:p>
    <w:p w14:paraId="5419750F" w14:textId="77777777" w:rsidR="00AE0A78" w:rsidRPr="00E87A5A" w:rsidRDefault="00AE0A78">
      <w:pPr>
        <w:rPr>
          <w:u w:val="single"/>
        </w:rPr>
      </w:pPr>
      <w:r w:rsidRPr="00E87A5A">
        <w:rPr>
          <w:u w:val="single"/>
        </w:rPr>
        <w:t>Monarch butterflies in Mexican overwintering grounds</w:t>
      </w:r>
    </w:p>
    <w:p w14:paraId="6FACA394" w14:textId="049E0783" w:rsidR="00DC07A3" w:rsidRDefault="00C829A5">
      <w:ins w:id="161" w:author="Elise Zipkin" w:date="2017-07-22T14:49:00Z">
        <w:r>
          <w:t>The eastern population of the N</w:t>
        </w:r>
      </w:ins>
      <w:del w:id="162" w:author="Elise Zipkin" w:date="2017-07-22T14:49:00Z">
        <w:r w:rsidR="00BF63D1" w:rsidDel="00C829A5">
          <w:delText>N</w:delText>
        </w:r>
      </w:del>
      <w:r w:rsidR="00BF63D1">
        <w:t xml:space="preserve">orth American </w:t>
      </w:r>
      <w:ins w:id="163" w:author="Elise Zipkin" w:date="2017-07-22T14:49:00Z">
        <w:r>
          <w:t>m</w:t>
        </w:r>
      </w:ins>
      <w:del w:id="164" w:author="Elise Zipkin" w:date="2017-07-22T14:49:00Z">
        <w:r w:rsidR="007806DB" w:rsidDel="00C829A5">
          <w:delText>M</w:delText>
        </w:r>
      </w:del>
      <w:r w:rsidR="007806DB">
        <w:t>onarch butterfl</w:t>
      </w:r>
      <w:ins w:id="165" w:author="Elise Zipkin" w:date="2017-07-22T14:49:00Z">
        <w:r>
          <w:t>y</w:t>
        </w:r>
      </w:ins>
      <w:del w:id="166" w:author="Elise Zipkin" w:date="2017-07-22T14:49:00Z">
        <w:r w:rsidR="007806DB" w:rsidDel="00C829A5">
          <w:delText>ies</w:delText>
        </w:r>
      </w:del>
      <w:r w:rsidR="007806DB">
        <w:t xml:space="preserve"> </w:t>
      </w:r>
      <w:r w:rsidR="009C506D">
        <w:t>(</w:t>
      </w:r>
      <w:r w:rsidR="00B2319C" w:rsidRPr="00B2319C">
        <w:rPr>
          <w:i/>
        </w:rPr>
        <w:t>Danaus plexippus</w:t>
      </w:r>
      <w:r w:rsidR="00B2319C">
        <w:t xml:space="preserve">) </w:t>
      </w:r>
      <w:ins w:id="167" w:author="Elise Zipkin" w:date="2017-07-22T14:49:00Z">
        <w:r>
          <w:t>is</w:t>
        </w:r>
      </w:ins>
      <w:del w:id="168" w:author="Elise Zipkin" w:date="2017-07-22T14:49:00Z">
        <w:r w:rsidR="007806DB" w:rsidDel="00C829A5">
          <w:delText>are</w:delText>
        </w:r>
      </w:del>
      <w:r w:rsidR="007806DB">
        <w:t xml:space="preserve"> migratory, with the majority of </w:t>
      </w:r>
      <w:del w:id="169" w:author="Elise Zipkin" w:date="2017-07-22T14:49:00Z">
        <w:r w:rsidR="007806DB" w:rsidDel="00C829A5">
          <w:delText>their population</w:delText>
        </w:r>
      </w:del>
      <w:ins w:id="170" w:author="Elise Zipkin" w:date="2017-07-22T14:49:00Z">
        <w:r>
          <w:t>individuals</w:t>
        </w:r>
      </w:ins>
      <w:r w:rsidR="007806DB">
        <w:t xml:space="preserve"> overwintering </w:t>
      </w:r>
      <w:del w:id="171" w:author="Elise Zipkin" w:date="2017-07-22T14:50:00Z">
        <w:r w:rsidR="00BF63D1" w:rsidDel="00C829A5">
          <w:delText xml:space="preserve">in the Mexican highlands </w:delText>
        </w:r>
      </w:del>
      <w:r w:rsidR="00BF63D1">
        <w:t xml:space="preserve">in large aggregations </w:t>
      </w:r>
      <w:ins w:id="172" w:author="Elise Zipkin" w:date="2017-07-22T14:50:00Z">
        <w:r>
          <w:t>i</w:t>
        </w:r>
      </w:ins>
      <w:del w:id="173" w:author="Elise Zipkin" w:date="2017-07-22T14:50:00Z">
        <w:r w:rsidR="00BF63D1" w:rsidDel="00C829A5">
          <w:delText>o</w:delText>
        </w:r>
      </w:del>
      <w:r w:rsidR="00BF63D1">
        <w:t xml:space="preserve">n </w:t>
      </w:r>
      <w:r w:rsidR="00697A0B">
        <w:t xml:space="preserve">Oyamel fir </w:t>
      </w:r>
      <w:del w:id="174" w:author="Elise Zipkin" w:date="2017-07-22T14:50:00Z">
        <w:r w:rsidR="00697A0B" w:rsidDel="00C829A5">
          <w:delText xml:space="preserve">trees </w:delText>
        </w:r>
      </w:del>
      <w:ins w:id="175" w:author="Elise Zipkin" w:date="2017-07-22T14:50:00Z">
        <w:r>
          <w:t xml:space="preserve">forests </w:t>
        </w:r>
      </w:ins>
      <w:r w:rsidR="00697A0B">
        <w:t xml:space="preserve">within the transvolcanic mountains in the central region of </w:t>
      </w:r>
      <w:del w:id="176" w:author="Elise Zipkin" w:date="2017-07-22T14:50:00Z">
        <w:r w:rsidR="00697A0B" w:rsidDel="00C829A5">
          <w:delText>the country</w:delText>
        </w:r>
      </w:del>
      <w:ins w:id="177" w:author="Elise Zipkin" w:date="2017-07-22T14:50:00Z">
        <w:r>
          <w:t>Mexico</w:t>
        </w:r>
      </w:ins>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w:t>
      </w:r>
      <w:ins w:id="178" w:author="Elise Zipkin" w:date="2017-07-22T14:52:00Z">
        <w:r>
          <w:t xml:space="preserve"> the</w:t>
        </w:r>
      </w:ins>
      <w:r w:rsidR="00697A0B">
        <w:t xml:space="preserve"> </w:t>
      </w:r>
      <w:del w:id="179" w:author="Elise Zipkin" w:date="2017-07-22T14:51:00Z">
        <w:r w:rsidR="00697A0B" w:rsidDel="00C829A5">
          <w:delText>south and central</w:delText>
        </w:r>
      </w:del>
      <w:ins w:id="180" w:author="Elise Zipkin" w:date="2017-07-22T14:51:00Z">
        <w:r>
          <w:t>agricultural belt in central and eastern</w:t>
        </w:r>
      </w:ins>
      <w:r w:rsidR="00697A0B">
        <w:t xml:space="preserve"> </w:t>
      </w:r>
      <w:del w:id="181" w:author="Elise Zipkin" w:date="2017-07-22T14:52:00Z">
        <w:r w:rsidR="00697A0B" w:rsidDel="00C829A5">
          <w:delText>North America</w:delText>
        </w:r>
      </w:del>
      <w:ins w:id="182" w:author="Elise Zipkin" w:date="2017-07-22T14:52:00Z">
        <w:r>
          <w:t>United States and southern Canada</w:t>
        </w:r>
      </w:ins>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ins w:id="183" w:author="Elise Zipkin" w:date="2017-07-22T14:52:00Z">
        <w:r>
          <w:t xml:space="preserve">. As such, </w:t>
        </w:r>
      </w:ins>
      <w:ins w:id="184" w:author="Elise Zipkin" w:date="2017-07-22T14:54:00Z">
        <w:r>
          <w:t>estimates of the</w:t>
        </w:r>
      </w:ins>
      <w:del w:id="185" w:author="Elise Zipkin" w:date="2017-07-22T14:52:00Z">
        <w:r w:rsidR="00697A0B" w:rsidDel="00C829A5">
          <w:delText>,</w:delText>
        </w:r>
      </w:del>
      <w:del w:id="186" w:author="Elise Zipkin" w:date="2017-07-22T14:54:00Z">
        <w:r w:rsidR="00697A0B" w:rsidDel="00C829A5">
          <w:delText xml:space="preserve"> so</w:delText>
        </w:r>
      </w:del>
      <w:r w:rsidR="00697A0B">
        <w:t xml:space="preserve"> overwintering population </w:t>
      </w:r>
      <w:del w:id="187" w:author="Elise Zipkin" w:date="2017-07-22T14:54:00Z">
        <w:r w:rsidR="00697A0B" w:rsidDel="00C829A5">
          <w:delText xml:space="preserve">measures </w:delText>
        </w:r>
      </w:del>
      <w:ins w:id="188" w:author="Elise Zipkin" w:date="2017-07-22T14:54:00Z">
        <w:r>
          <w:t xml:space="preserve">size </w:t>
        </w:r>
      </w:ins>
      <w:ins w:id="189" w:author="Elise Zipkin" w:date="2017-07-22T14:55:00Z">
        <w:r>
          <w:t xml:space="preserve">can </w:t>
        </w:r>
      </w:ins>
      <w:r w:rsidR="00697A0B">
        <w:t xml:space="preserve">provide </w:t>
      </w:r>
      <w:del w:id="190" w:author="Elise Zipkin" w:date="2017-07-22T14:54:00Z">
        <w:r w:rsidR="00697A0B" w:rsidDel="00C829A5">
          <w:delText xml:space="preserve">a </w:delText>
        </w:r>
      </w:del>
      <w:ins w:id="191" w:author="Elise Zipkin" w:date="2017-07-22T14:55:00Z">
        <w:r>
          <w:t>a convenient and</w:t>
        </w:r>
      </w:ins>
      <w:ins w:id="192" w:author="Elise Zipkin" w:date="2017-07-22T14:54:00Z">
        <w:r>
          <w:t xml:space="preserve"> </w:t>
        </w:r>
      </w:ins>
      <w:ins w:id="193" w:author="Elise Zipkin" w:date="2017-07-22T14:55:00Z">
        <w:r>
          <w:t xml:space="preserve">inclusive </w:t>
        </w:r>
      </w:ins>
      <w:ins w:id="194" w:author="Elise Zipkin" w:date="2017-07-22T14:54:00Z">
        <w:r>
          <w:t>annual metric of the eastern migratory population</w:t>
        </w:r>
      </w:ins>
      <w:ins w:id="195" w:author="Elise Zipkin" w:date="2017-07-22T14:56:00Z">
        <w:r>
          <w:t xml:space="preserve"> (citation)</w:t>
        </w:r>
      </w:ins>
      <w:del w:id="196" w:author="Elise Zipkin" w:date="2017-07-22T14:56:00Z">
        <w:r w:rsidR="00697A0B" w:rsidDel="00C829A5">
          <w:delText>convenient integration of total population size in a large portion of the species’ North American range</w:delText>
        </w:r>
      </w:del>
      <w:r w:rsidR="00697A0B">
        <w:t>.</w:t>
      </w:r>
      <w:commentRangeStart w:id="197"/>
      <w:r w:rsidR="00574DB7">
        <w:t xml:space="preserve"> Since the 1995 overwintering season, various groups have monitored the total area occupied by overwintering monarch colonies each season as a proxy for raw population counts, to minimize disturbance to the butterfly aggregations themselves. </w:t>
      </w:r>
      <w:commentRangeEnd w:id="197"/>
      <w:r>
        <w:rPr>
          <w:rStyle w:val="CommentReference"/>
        </w:rPr>
        <w:commentReference w:id="197"/>
      </w:r>
      <w:r w:rsidR="00574DB7">
        <w:t xml:space="preserve">We used data documenting observations of area occupied from the winter </w:t>
      </w:r>
      <w:r w:rsidR="001117D0">
        <w:t>of 1995</w:t>
      </w:r>
      <w:r w:rsidR="00574DB7">
        <w:t xml:space="preserve"> to the winter </w:t>
      </w:r>
      <w:r w:rsidR="001117D0">
        <w:t>of</w:t>
      </w:r>
      <w:r w:rsidR="00574DB7">
        <w:t xml:space="preserve"> </w:t>
      </w:r>
      <w:commentRangeStart w:id="198"/>
      <w:r w:rsidR="00574DB7">
        <w:t>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1995-1996, to define the year of observation)</w:t>
      </w:r>
      <w:commentRangeEnd w:id="198"/>
      <w:r>
        <w:rPr>
          <w:rStyle w:val="CommentReference"/>
        </w:rPr>
        <w:commentReference w:id="198"/>
      </w:r>
      <w:r w:rsidR="000E79AB">
        <w:t>.</w:t>
      </w:r>
      <w:r w:rsidR="00574DB7">
        <w:t xml:space="preserve"> </w:t>
      </w:r>
      <w:del w:id="199" w:author="Elise Zipkin" w:date="2017-07-22T14:59:00Z">
        <w:r w:rsidR="00574DB7" w:rsidDel="00D11CB8">
          <w:delText>As these d</w:delText>
        </w:r>
      </w:del>
      <w:ins w:id="200" w:author="Elise Zipkin" w:date="2017-07-22T14:59:00Z">
        <w:r w:rsidR="00D11CB8">
          <w:t>D</w:t>
        </w:r>
      </w:ins>
      <w:r w:rsidR="00574DB7">
        <w:t xml:space="preserve">ata </w:t>
      </w:r>
      <w:del w:id="201" w:author="Elise Zipkin" w:date="2017-07-22T14:59:00Z">
        <w:r w:rsidR="00574DB7" w:rsidDel="00D11CB8">
          <w:delText xml:space="preserve">are proprietary, they are not reproduced here, but </w:delText>
        </w:r>
      </w:del>
      <w:r w:rsidR="00574DB7">
        <w:t>are available directly from MonarchWatch</w:t>
      </w:r>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14:paraId="4D0C4A85" w14:textId="77777777" w:rsidR="00BB7E41" w:rsidRPr="00AE0A78" w:rsidRDefault="00B04AE4">
      <w:commentRangeStart w:id="202"/>
      <w:r>
        <w:t xml:space="preserve"> </w:t>
      </w:r>
      <w:r w:rsidR="00AD6F61">
        <w:t>M</w:t>
      </w:r>
      <w:r w:rsidR="008A2111">
        <w:t xml:space="preserve">onarch overwintering population data were subjected to the RSdetector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commentRangeEnd w:id="202"/>
      <w:r w:rsidR="00BC53DB">
        <w:rPr>
          <w:rStyle w:val="CommentReference"/>
        </w:rPr>
        <w:commentReference w:id="202"/>
      </w:r>
    </w:p>
    <w:p w14:paraId="6B939D91" w14:textId="77777777" w:rsidR="00F03FA1" w:rsidRDefault="00F03FA1">
      <w:pPr>
        <w:rPr>
          <w:b/>
        </w:rPr>
      </w:pPr>
      <w:r w:rsidRPr="00633A5C">
        <w:rPr>
          <w:b/>
        </w:rPr>
        <w:t>Results</w:t>
      </w:r>
    </w:p>
    <w:p w14:paraId="1910A7EF" w14:textId="77777777" w:rsidR="00321525" w:rsidRDefault="00321525">
      <w:pPr>
        <w:rPr>
          <w:i/>
        </w:rPr>
      </w:pPr>
      <w:r w:rsidRPr="00012F0B">
        <w:rPr>
          <w:i/>
        </w:rPr>
        <w:t>Simulations</w:t>
      </w:r>
    </w:p>
    <w:p w14:paraId="2F0730CD" w14:textId="15340642" w:rsidR="00012F0B" w:rsidRDefault="00144D3E">
      <w:commentRangeStart w:id="203"/>
      <w:r>
        <w:t xml:space="preserve">Simulations were conducted by modifying one critical parameter at a time from a base scenario to determine how modifying each </w:t>
      </w:r>
      <w:r w:rsidR="001E5FF0">
        <w:t>parameter affected the findings of the</w:t>
      </w:r>
      <w:del w:id="204" w:author="Elise Zipkin" w:date="2017-07-22T15:01:00Z">
        <w:r w:rsidR="001E5FF0" w:rsidDel="00837C67">
          <w:delText xml:space="preserve"> RSdetector</w:delText>
        </w:r>
      </w:del>
      <w:r w:rsidR="001E5FF0">
        <w:t xml:space="preserve"> model. </w:t>
      </w:r>
      <w:commentRangeEnd w:id="203"/>
      <w:r w:rsidR="00E4222A">
        <w:rPr>
          <w:rStyle w:val="CommentReference"/>
        </w:rPr>
        <w:commentReference w:id="203"/>
      </w:r>
      <w:r w:rsidR="001E5FF0">
        <w:t xml:space="preserve"> </w:t>
      </w:r>
      <w:bookmarkStart w:id="205" w:name="_Hlk487717425"/>
      <w:commentRangeStart w:id="206"/>
      <w:r w:rsidR="001E5FF0">
        <w:t xml:space="preserve">When varied sampling error was simulated </w:t>
      </w:r>
      <w:r w:rsidR="00DC4847">
        <w:t xml:space="preserve"> as ‘noise’ </w:t>
      </w:r>
      <w:r w:rsidR="001E5FF0">
        <w:t>(Fig. noise_sim),</w:t>
      </w:r>
      <w:commentRangeEnd w:id="206"/>
      <w:r w:rsidR="00837C67">
        <w:rPr>
          <w:rStyle w:val="CommentReference"/>
        </w:rPr>
        <w:commentReference w:id="206"/>
      </w:r>
      <w:r w:rsidR="001E5FF0">
        <w:t xml:space="preserve"> the script’s ability to detect starting conditions </w:t>
      </w:r>
      <w:del w:id="207" w:author="Elise Zipkin" w:date="2017-07-22T15:03:00Z">
        <w:r w:rsidR="001E5FF0" w:rsidDel="00CF38D9">
          <w:delText xml:space="preserve">generally </w:delText>
        </w:r>
      </w:del>
      <w:r w:rsidR="001E5FF0">
        <w:t xml:space="preserve">dropped as percent noise increased, with the exception of no-break scenarios, which were generally correctly identified at a rate of approximately 60%, regardless of simulated sampling error </w:t>
      </w:r>
      <w:bookmarkEnd w:id="205"/>
      <w:r w:rsidR="001E5FF0">
        <w:t>(Fig. noise_sim A)</w:t>
      </w:r>
      <w:r w:rsidR="00DC4847">
        <w:t xml:space="preserve">. </w:t>
      </w:r>
      <w:commentRangeStart w:id="208"/>
      <w:r w:rsidR="00DC4847">
        <w:t xml:space="preserve">Outcomes involving the script finding extra breaks were most common in scenarios initiated with only one break (Fig. noise_sim B), </w:t>
      </w:r>
      <w:commentRangeEnd w:id="208"/>
      <w:r w:rsidR="00CF38D9">
        <w:rPr>
          <w:rStyle w:val="CommentReference"/>
        </w:rPr>
        <w:commentReference w:id="208"/>
      </w:r>
      <w:commentRangeStart w:id="209"/>
      <w:r w:rsidR="00DC4847">
        <w:t xml:space="preserve">while outcomes where one break was missed by the </w:t>
      </w:r>
      <w:commentRangeStart w:id="210"/>
      <w:r w:rsidR="00DC4847">
        <w:t>script</w:t>
      </w:r>
      <w:commentRangeEnd w:id="210"/>
      <w:r w:rsidR="00E4222A">
        <w:rPr>
          <w:rStyle w:val="CommentReference"/>
        </w:rPr>
        <w:commentReference w:id="210"/>
      </w:r>
      <w:r w:rsidR="00DC4847">
        <w:t xml:space="preserve"> only occurred in scenarios initiated with three breaks,</w:t>
      </w:r>
      <w:commentRangeEnd w:id="209"/>
      <w:r w:rsidR="00CF38D9">
        <w:rPr>
          <w:rStyle w:val="CommentReference"/>
        </w:rPr>
        <w:commentReference w:id="209"/>
      </w:r>
      <w:r w:rsidR="00DC4847">
        <w:t xml:space="preserve"> increasing with sampling error, and then plateauing at about 20% of outcomes above 30% sampling error (Fig. noise_sim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noise_sim D), and t</w:t>
      </w:r>
      <w:r w:rsidR="00DC4847">
        <w:t>otal failure to identify initial conditions generally increased with sam</w:t>
      </w:r>
      <w:r w:rsidR="007E3B10">
        <w:t>pling error, with the exception of scenarios intiated with n</w:t>
      </w:r>
      <w:commentRangeStart w:id="211"/>
      <w:r w:rsidR="007E3B10">
        <w:t>o break points (Fig. noise_sim E)</w:t>
      </w:r>
      <w:r w:rsidR="00C9015D">
        <w:t>.</w:t>
      </w:r>
      <w:commentRangeEnd w:id="211"/>
      <w:r w:rsidR="00CF38D9">
        <w:rPr>
          <w:rStyle w:val="CommentReference"/>
        </w:rPr>
        <w:commentReference w:id="211"/>
      </w:r>
    </w:p>
    <w:p w14:paraId="41E7EC0F" w14:textId="23EC3BD0" w:rsidR="000C010E" w:rsidRDefault="00014740">
      <w:r>
        <w:t xml:space="preserve">Modifying the length of time series that a scenario </w:t>
      </w:r>
      <w:del w:id="212" w:author="Elise Zipkin" w:date="2017-07-22T15:08:00Z">
        <w:r w:rsidDel="00C319D9">
          <w:delText xml:space="preserve">was initiated with </w:delText>
        </w:r>
      </w:del>
      <w:r>
        <w:t>affected the ability of the</w:t>
      </w:r>
      <w:ins w:id="213" w:author="Elise Zipkin" w:date="2017-07-22T15:09:00Z">
        <w:r w:rsidR="00C319D9">
          <w:t xml:space="preserve"> </w:t>
        </w:r>
      </w:ins>
      <w:del w:id="214" w:author="Elise Zipkin" w:date="2017-07-22T15:09:00Z">
        <w:r w:rsidDel="00C319D9">
          <w:delText xml:space="preserve"> script</w:delText>
        </w:r>
      </w:del>
      <w:ins w:id="215" w:author="Elise Zipkin" w:date="2017-07-22T15:09:00Z">
        <w:r w:rsidR="00C319D9">
          <w:t>model</w:t>
        </w:r>
      </w:ins>
      <w:r>
        <w:t xml:space="preserve"> to identify the starting conditions (Fig. Nyears), w</w:t>
      </w:r>
      <w:commentRangeStart w:id="216"/>
      <w:r>
        <w:t xml:space="preserve">ith model performance decreasing slightly with length of time series </w:t>
      </w:r>
      <w:commentRangeEnd w:id="216"/>
      <w:r w:rsidR="0048079B">
        <w:rPr>
          <w:rStyle w:val="CommentReference"/>
        </w:rPr>
        <w:commentReference w:id="216"/>
      </w:r>
      <w:r>
        <w:t>(Fig. Nyears A). In general, increasing time series length increased the probability that the script would correctly identify the break points from the initial conditions, but also ‘find’</w:t>
      </w:r>
      <w:del w:id="217" w:author="Elise Zipkin" w:date="2017-07-22T15:10:00Z">
        <w:r w:rsidDel="00581370">
          <w:delText xml:space="preserve"> an</w:delText>
        </w:r>
      </w:del>
      <w:r>
        <w:t xml:space="preserve"> additional break points (Fig. Nyears B) or find a break in a scenario that was not initiated with any breaks (Fig. Nyears E). Other erroneous results were rare (Figs. Nyears C, D).</w:t>
      </w:r>
    </w:p>
    <w:p w14:paraId="7957CF24" w14:textId="76589AED" w:rsidR="00E35049" w:rsidRDefault="00DC41BD">
      <w:commentRangeStart w:id="218"/>
      <w:r>
        <w:t xml:space="preserve">The effect of modifying </w:t>
      </w:r>
      <w:commentRangeStart w:id="219"/>
      <w:r>
        <w:t>regime shift size</w:t>
      </w:r>
      <w:commentRangeEnd w:id="219"/>
      <w:r w:rsidR="0075326B">
        <w:rPr>
          <w:rStyle w:val="CommentReference"/>
        </w:rPr>
        <w:commentReference w:id="219"/>
      </w:r>
      <w:r>
        <w:t xml:space="preserve"> on the </w:t>
      </w:r>
      <w:del w:id="220" w:author="Elise Zipkin" w:date="2017-07-22T15:10:00Z">
        <w:r w:rsidDel="0075326B">
          <w:delText xml:space="preserve">script’s </w:delText>
        </w:r>
      </w:del>
      <w:ins w:id="221" w:author="Elise Zipkin" w:date="2017-07-22T15:10:00Z">
        <w:r w:rsidR="0075326B">
          <w:t xml:space="preserve">model’s </w:t>
        </w:r>
      </w:ins>
      <w:r>
        <w:t>ability to detect conditions with which the scenarios were initiated was examined by modifying the % change in r and K at the given break point combination (Figs. changeK, changeR).</w:t>
      </w:r>
      <w:commentRangeEnd w:id="218"/>
      <w:r w:rsidR="0075326B">
        <w:rPr>
          <w:rStyle w:val="CommentReference"/>
        </w:rPr>
        <w:commentReference w:id="218"/>
      </w:r>
      <w:r>
        <w:t xml:space="preserve"> The script was best able to identify initial conditions when the value for K was shifted</w:t>
      </w:r>
      <w:commentRangeStart w:id="222"/>
      <w:r>
        <w:t xml:space="preserve"> by approximately 40%</w:t>
      </w:r>
      <w:commentRangeEnd w:id="222"/>
      <w:r w:rsidR="0075326B">
        <w:rPr>
          <w:rStyle w:val="CommentReference"/>
        </w:rPr>
        <w:commentReference w:id="222"/>
      </w:r>
      <w:r>
        <w:t xml:space="preserve"> (Fig. changeK A) </w:t>
      </w:r>
      <w:commentRangeStart w:id="223"/>
      <w:r>
        <w:t xml:space="preserve">with extra breaks more frequently detected in scenarios initiated with larger changes of K at break points </w:t>
      </w:r>
      <w:commentRangeEnd w:id="223"/>
      <w:r w:rsidR="0075326B">
        <w:rPr>
          <w:rStyle w:val="CommentReference"/>
        </w:rPr>
        <w:commentReference w:id="223"/>
      </w:r>
      <w:r>
        <w:t xml:space="preserve">(Fig. changeK B). Complete failure to identify break points was most common in scenarios with small shifts in K (Fig. changeK E); missed breaks occurred rarely in 3 break scenarios regardless of the shift in K (Fig. changeK C) and misidentified breaks occurred occasionally in scenarios with 2 or 3 breaks and very large or very small shifts in K (Fig. changeK D.) </w:t>
      </w:r>
      <w:r w:rsidR="00253A5C">
        <w:t xml:space="preserve">The efficiency of the </w:t>
      </w:r>
      <w:del w:id="224" w:author="Elise Zipkin" w:date="2017-07-22T15:13:00Z">
        <w:r w:rsidR="00253A5C" w:rsidDel="0075326B">
          <w:delText xml:space="preserve">script </w:delText>
        </w:r>
      </w:del>
      <w:ins w:id="225" w:author="Elise Zipkin" w:date="2017-07-22T15:13:00Z">
        <w:r w:rsidR="0075326B">
          <w:t xml:space="preserve">model </w:t>
        </w:r>
      </w:ins>
      <w:r w:rsidR="00253A5C">
        <w:t xml:space="preserve">responded differently to modifications of the size of shifts in r: instead of an intermediate optimum shift as observed for K, smaller shifts involving changes in r were most easily detected by the </w:t>
      </w:r>
      <w:del w:id="226" w:author="Elise Zipkin" w:date="2017-07-22T15:14:00Z">
        <w:r w:rsidR="00253A5C" w:rsidDel="0075326B">
          <w:delText xml:space="preserve">script </w:delText>
        </w:r>
      </w:del>
      <w:ins w:id="227" w:author="Elise Zipkin" w:date="2017-07-22T15:14:00Z">
        <w:r w:rsidR="0075326B">
          <w:t xml:space="preserve">model </w:t>
        </w:r>
      </w:ins>
      <w:r w:rsidR="00253A5C">
        <w:t xml:space="preserve">(Fig. changeR A). The </w:t>
      </w:r>
      <w:del w:id="228" w:author="Elise Zipkin" w:date="2017-07-22T15:14:00Z">
        <w:r w:rsidR="00253A5C" w:rsidDel="0075326B">
          <w:delText xml:space="preserve">script </w:delText>
        </w:r>
      </w:del>
      <w:ins w:id="229" w:author="Elise Zipkin" w:date="2017-07-22T15:14:00Z">
        <w:r w:rsidR="0075326B">
          <w:t xml:space="preserve">model </w:t>
        </w:r>
      </w:ins>
      <w:r w:rsidR="00253A5C">
        <w:t xml:space="preserve">was more likely to erroneously find additional breaks, miss breaks, or misidentify breaks as </w:t>
      </w:r>
      <w:del w:id="230" w:author="Elise Zipkin" w:date="2017-07-22T15:14:00Z">
        <w:r w:rsidR="00253A5C" w:rsidDel="0075326B">
          <w:delText xml:space="preserve">shifts </w:delText>
        </w:r>
      </w:del>
      <w:ins w:id="231" w:author="Elise Zipkin" w:date="2017-07-22T15:14:00Z">
        <w:r w:rsidR="0075326B">
          <w:t xml:space="preserve">the percent change </w:t>
        </w:r>
      </w:ins>
      <w:r w:rsidR="00253A5C">
        <w:t xml:space="preserve">in r increased (Fig. changeR B, C,D). Complete failure to identify correct break combinations increased slightly with increases in r for scenarios initiated with 1, 2, or 3 break points, but error rates remained constant regardless of shift in r </w:t>
      </w:r>
      <w:commentRangeStart w:id="232"/>
      <w:r w:rsidR="00253A5C">
        <w:t xml:space="preserve">in the zero-break </w:t>
      </w:r>
      <w:r w:rsidR="00192770">
        <w:t>scenarios</w:t>
      </w:r>
      <w:r w:rsidR="00253A5C">
        <w:t xml:space="preserve"> (Fig. changeR E)</w:t>
      </w:r>
      <w:commentRangeEnd w:id="232"/>
      <w:r w:rsidR="0075326B">
        <w:rPr>
          <w:rStyle w:val="CommentReference"/>
        </w:rPr>
        <w:commentReference w:id="232"/>
      </w:r>
    </w:p>
    <w:p w14:paraId="38B29429" w14:textId="6C1D3C1E" w:rsidR="00A42F5C" w:rsidRPr="00012F0B" w:rsidRDefault="00A42F5C">
      <w:r>
        <w:t xml:space="preserve">To aide in the interpretation of regime shift detector </w:t>
      </w:r>
      <w:del w:id="233" w:author="Elise Zipkin" w:date="2017-07-22T15:15:00Z">
        <w:r w:rsidDel="0075326B">
          <w:delText xml:space="preserve">script </w:delText>
        </w:r>
      </w:del>
      <w:ins w:id="234" w:author="Elise Zipkin" w:date="2017-07-22T15:15:00Z">
        <w:r w:rsidR="0075326B">
          <w:t xml:space="preserve">model </w:t>
        </w:r>
      </w:ins>
      <w:r>
        <w:t>outputs in a situation where the conditions under which the data were produced are unknown (i.e. any ‘real’ popula</w:t>
      </w:r>
      <w:r w:rsidR="00192770">
        <w:t>tion data)</w:t>
      </w:r>
      <w:ins w:id="235" w:author="Elise Zipkin" w:date="2017-07-14T13:57:00Z">
        <w:r w:rsidR="00E4222A">
          <w:t>,</w:t>
        </w:r>
      </w:ins>
      <w:r w:rsidR="00192770">
        <w:t xml:space="preserve"> we also examined the scenarios where sampling error was varied in the converse way- </w:t>
      </w:r>
      <w:commentRangeStart w:id="236"/>
      <w:r w:rsidR="00192770">
        <w:t xml:space="preserve">by the proportion of input scenarios resulting in a given observed outcome </w:t>
      </w:r>
      <w:commentRangeEnd w:id="236"/>
      <w:r w:rsidR="0075326B">
        <w:rPr>
          <w:rStyle w:val="CommentReference"/>
        </w:rPr>
        <w:commentReference w:id="236"/>
      </w:r>
      <w:r w:rsidR="00192770">
        <w:t xml:space="preserve">(Fig. obs_outcomes). When the regime shift detector </w:t>
      </w:r>
      <w:del w:id="237" w:author="Elise Zipkin" w:date="2017-07-22T15:16:00Z">
        <w:r w:rsidR="00192770" w:rsidDel="0075326B">
          <w:delText xml:space="preserve">script </w:delText>
        </w:r>
      </w:del>
      <w:ins w:id="238" w:author="Elise Zipkin" w:date="2017-07-22T15:16:00Z">
        <w:r w:rsidR="0075326B">
          <w:t xml:space="preserve">model </w:t>
        </w:r>
      </w:ins>
      <w:r w:rsidR="00192770">
        <w:t>indicated that it had found no breaks in the data, this result generally reflected input scenarios with more than 80% accuracy when sampling error was below 50% (Fig. obs_outcomes</w:t>
      </w:r>
      <w:r w:rsidR="00B32EB7">
        <w:t xml:space="preserve"> A). When the script identified scenarios with one </w:t>
      </w:r>
      <w:ins w:id="239" w:author="Elise Zipkin" w:date="2017-07-22T15:16:00Z">
        <w:r w:rsidR="0075326B">
          <w:t xml:space="preserve">or </w:t>
        </w:r>
      </w:ins>
      <w:r w:rsidR="00B32EB7">
        <w:t>two breaks, sampling error affected the accuracy of outcomes more negatively, with accuracy dropping to approximately 60% at levels of sampling error approaching 25% (Figs. obs_outcomes B, C). A similar pattern was observed for scenarios identified to have three breaks, however, accuracy was generally higher with this output, with &gt;80% accuracy observed even at a sampling error rate of 25%.</w:t>
      </w:r>
    </w:p>
    <w:p w14:paraId="35EABAF1" w14:textId="77777777" w:rsidR="00321525" w:rsidRDefault="00321525">
      <w:pPr>
        <w:rPr>
          <w:i/>
          <w:u w:val="single"/>
        </w:rPr>
      </w:pPr>
      <w:r w:rsidRPr="00012F0B">
        <w:rPr>
          <w:i/>
        </w:rPr>
        <w:t xml:space="preserve">Case study- </w:t>
      </w:r>
      <w:r w:rsidRPr="00012F0B">
        <w:rPr>
          <w:i/>
          <w:u w:val="single"/>
        </w:rPr>
        <w:t>Harmonia axyridis</w:t>
      </w:r>
    </w:p>
    <w:p w14:paraId="0912856C" w14:textId="77777777" w:rsidR="0025397A" w:rsidRPr="009B7A90" w:rsidRDefault="0025397A" w:rsidP="0025397A">
      <w:commentRangeStart w:id="240"/>
      <w:r>
        <w:t xml:space="preserve">The sampling error (in the form of standard error of the mean) for population samples of </w:t>
      </w:r>
      <w:r w:rsidRPr="00E81E4B">
        <w:rPr>
          <w:i/>
        </w:rPr>
        <w:t xml:space="preserve">H. axyridis </w:t>
      </w:r>
      <w:r>
        <w:t>was estimated at about 6% from the raw data.</w:t>
      </w:r>
      <w:commentRangeEnd w:id="240"/>
      <w:r w:rsidR="004E242B">
        <w:rPr>
          <w:rStyle w:val="CommentReference"/>
        </w:rPr>
        <w:commentReference w:id="240"/>
      </w:r>
    </w:p>
    <w:p w14:paraId="269539DB" w14:textId="77777777" w:rsidR="0025397A" w:rsidRDefault="00C955A0">
      <w:commentRangeStart w:id="241"/>
      <w:r>
        <w:t xml:space="preserve">When the regime shift detector script was run using </w:t>
      </w:r>
      <w:r w:rsidR="00D14F47">
        <w:t xml:space="preserve">the </w:t>
      </w:r>
      <w:r w:rsidR="00D14F47" w:rsidRPr="00D14F47">
        <w:rPr>
          <w:i/>
        </w:rPr>
        <w:t xml:space="preserve">H. axyridis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AICc and AIC</w:t>
      </w:r>
      <w:r w:rsidR="008B00A3">
        <w:t xml:space="preserve">. </w:t>
      </w:r>
      <w:r w:rsidR="005E54DF">
        <w:t xml:space="preserve">Only one break point combination was identified by the regime shift detector: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harmonia_fit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Fig. harmonia_fit B).</w:t>
      </w:r>
      <w:commentRangeEnd w:id="241"/>
      <w:r w:rsidR="00E4222A">
        <w:rPr>
          <w:rStyle w:val="CommentReference"/>
        </w:rPr>
        <w:commentReference w:id="241"/>
      </w:r>
      <w:r w:rsidR="008B00A3">
        <w:br/>
      </w:r>
      <w:r w:rsidR="008B00A3">
        <w:br/>
      </w:r>
      <w:r w:rsidR="0025397A">
        <w:t xml:space="preserve">However, when the regime shift detector was applied to updated </w:t>
      </w:r>
      <w:r w:rsidR="0025397A" w:rsidRPr="0025397A">
        <w:rPr>
          <w:i/>
        </w:rPr>
        <w:t>H. axyridis</w:t>
      </w:r>
      <w:r w:rsidR="0025397A">
        <w:t xml:space="preserve"> population data, which included two additional sampling years, the results were strikingly different. </w:t>
      </w:r>
      <w:r w:rsidR="0082128B">
        <w:t xml:space="preserve"> </w:t>
      </w:r>
      <w:r w:rsidR="00D0485A">
        <w:t>The two new observations, but 2015 observation, in particular, broke from the trend in dynamics observed in 2006 and after (Fig. harmonia_fit A, data to the left of black vertical dashed line), and the regime shift detector script only located the post-2000 break in these data (Table</w:t>
      </w:r>
      <w:r w:rsidR="006F5AD1">
        <w:t xml:space="preserve"> 1, ‘updated’ data structure</w:t>
      </w:r>
      <w:r w:rsidR="00D0485A">
        <w:t>, Fig. harmonia_fit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structure </w:t>
      </w:r>
      <w:r w:rsidR="00593F4D">
        <w:t xml:space="preserve">, Fig. harmonia fit </w:t>
      </w:r>
      <w:commentRangeStart w:id="242"/>
      <w:r w:rsidR="00593F4D">
        <w:t>B, dashed curve).</w:t>
      </w:r>
      <w:commentRangeEnd w:id="242"/>
      <w:r w:rsidR="004E242B">
        <w:rPr>
          <w:rStyle w:val="CommentReference"/>
        </w:rPr>
        <w:commentReference w:id="242"/>
      </w:r>
    </w:p>
    <w:p w14:paraId="45D9542F" w14:textId="77777777" w:rsidR="00321525" w:rsidRDefault="00012F0B">
      <w:pPr>
        <w:rPr>
          <w:i/>
        </w:rPr>
      </w:pPr>
      <w:r w:rsidRPr="00012F0B">
        <w:rPr>
          <w:i/>
        </w:rPr>
        <w:t>Case study- Monarch butterflies</w:t>
      </w:r>
    </w:p>
    <w:p w14:paraId="3D7F6FCF" w14:textId="77777777" w:rsidR="0026339A" w:rsidRDefault="00E81E4B">
      <w:commentRangeStart w:id="243"/>
      <w:r>
        <w:t>Sampling error could not be estimated for this population measure as it is only reported as a single value- total area occ</w:t>
      </w:r>
      <w:r w:rsidR="0026339A">
        <w:t xml:space="preserve">upied by overwintering monarchs. </w:t>
      </w:r>
      <w:commentRangeEnd w:id="243"/>
      <w:r w:rsidR="00E4222A">
        <w:rPr>
          <w:rStyle w:val="CommentReference"/>
        </w:rPr>
        <w:commentReference w:id="243"/>
      </w:r>
    </w:p>
    <w:p w14:paraId="5CF11EC8" w14:textId="77777777" w:rsidR="00E12892" w:rsidRDefault="0026339A">
      <w:r>
        <w:t>The regime shift detector script found</w:t>
      </w:r>
      <w:r w:rsidR="00E17C34">
        <w:t xml:space="preserve"> three different break point combinations that were deemed to have equivalent performance by their respective AICcs, two models with a single break after 2003 and 2006 respectively, and a third with breaks at 2003 and 2008. However, when ranked by AIC, the two-brea</w:t>
      </w:r>
      <w:r w:rsidR="006F5AD1">
        <w:t>k</w:t>
      </w:r>
      <w:r w:rsidR="00E17C34">
        <w:t xml:space="preserve"> model substantially out-ranked both of the single-break models</w:t>
      </w:r>
      <w:r w:rsidR="00E12892">
        <w:t>. Similarly, the population dynamic was modelled as a linear decline in carrying capacity</w:t>
      </w:r>
      <w:r w:rsidR="006F5AD1">
        <w:t xml:space="preserve"> </w:t>
      </w:r>
      <w:r w:rsidR="00E12892">
        <w:t>K produced a fit that was ranked best of all scenarios tested by AICc, but second best after the two break point model by AIC (Table 2)</w:t>
      </w:r>
      <w:r w:rsidR="00741812">
        <w:t xml:space="preserve">. The break </w:t>
      </w:r>
      <w:commentRangeStart w:id="244"/>
      <w:r w:rsidR="00741812">
        <w:t>point combination as ranked by AIC, the two break model is represented graphically</w:t>
      </w:r>
      <w:r w:rsidR="00E35B8A">
        <w:t xml:space="preserve"> by the solid lines</w:t>
      </w:r>
      <w:r w:rsidR="00741812">
        <w:t xml:space="preserve"> in Fig. monarch_</w:t>
      </w:r>
      <w:r w:rsidR="00E35B8A">
        <w:t>fit (A, B) but the fit of the one break model is also given by the dashed line in Fig. monarch_fit B.</w:t>
      </w:r>
      <w:commentRangeEnd w:id="244"/>
      <w:r w:rsidR="006F7116">
        <w:rPr>
          <w:rStyle w:val="CommentReference"/>
        </w:rPr>
        <w:commentReference w:id="244"/>
      </w:r>
    </w:p>
    <w:p w14:paraId="2936BC8B" w14:textId="77777777" w:rsidR="001A45B8" w:rsidRDefault="001A45B8">
      <w:pPr>
        <w:rPr>
          <w:b/>
        </w:rPr>
      </w:pPr>
    </w:p>
    <w:p w14:paraId="33EBEAD3" w14:textId="77777777" w:rsidR="00F03FA1" w:rsidRDefault="00F03FA1">
      <w:pPr>
        <w:rPr>
          <w:b/>
        </w:rPr>
      </w:pPr>
      <w:r w:rsidRPr="00633A5C">
        <w:rPr>
          <w:b/>
        </w:rPr>
        <w:t>Discussion</w:t>
      </w:r>
    </w:p>
    <w:p w14:paraId="7C9C81AE" w14:textId="77777777" w:rsidR="00422095" w:rsidRPr="00422095" w:rsidRDefault="00422095" w:rsidP="00321265">
      <w:pPr>
        <w:rPr>
          <w:i/>
        </w:rPr>
      </w:pPr>
      <w:r w:rsidRPr="00422095">
        <w:rPr>
          <w:i/>
        </w:rPr>
        <w:t xml:space="preserve">Regime shift model structure </w:t>
      </w:r>
    </w:p>
    <w:p w14:paraId="1B27F908" w14:textId="77777777"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14:paraId="67897574" w14:textId="77777777" w:rsidR="00422095" w:rsidRDefault="00422095" w:rsidP="00321265">
      <w:r>
        <w:t>AICc was the information criterion used to rank break-point combination models, with all models ranked within two units of the lowest AICc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‘modelspecification’ function so that a user may manually produce regression statistics associated with similarly ranked fits and interpret those values in the context of the known biology of the species under evaluation.</w:t>
      </w:r>
    </w:p>
    <w:p w14:paraId="1F6BE345" w14:textId="77777777" w:rsidR="00422095" w:rsidRDefault="000D7549" w:rsidP="00321265">
      <w:r>
        <w:t xml:space="preserve">With regards to selection of information criteria, AICc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particularly for one and two break input scenarios, because the penalty term for increasing the complexity of the model dramatically increases with AICc. Thus, if it is reasonable to assume that the population data being subjected to the regime shift detector script has a low associated sampling error, a user may wish to use less conservative information criteria (i.e. AIC) to rank break point combination models.</w:t>
      </w:r>
    </w:p>
    <w:p w14:paraId="08FA98C6" w14:textId="77777777" w:rsidR="00422095" w:rsidRDefault="0059653A" w:rsidP="00422095">
      <w:r>
        <w:t xml:space="preserve">Because the model uses a single datum to represent the population in a given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14:paraId="10C39B15" w14:textId="77777777" w:rsidR="005F5665" w:rsidRDefault="005F5665" w:rsidP="005F5665">
      <w:r>
        <w:t>Regardless of model used to form the basis of the regime shift detector script, it is important that the model’s fitting function is set with some understanding of the data’s structure to prevent fitting or convergence issues. For example in our case, the rickerfit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14:paraId="3B211C1E" w14:textId="77777777" w:rsidR="00321265" w:rsidRPr="00C90043" w:rsidRDefault="00422095">
      <w:pPr>
        <w:rPr>
          <w:i/>
        </w:rPr>
      </w:pPr>
      <w:commentRangeStart w:id="245"/>
      <w:r w:rsidRPr="00C90043">
        <w:rPr>
          <w:i/>
        </w:rPr>
        <w:t>Simulations</w:t>
      </w:r>
      <w:commentRangeEnd w:id="245"/>
      <w:r w:rsidR="00125A94">
        <w:rPr>
          <w:rStyle w:val="CommentReference"/>
        </w:rPr>
        <w:commentReference w:id="245"/>
      </w:r>
    </w:p>
    <w:p w14:paraId="00407A2D" w14:textId="77777777"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noise_sim),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14:paraId="449BCA91" w14:textId="77777777"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changeR)</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more difficult to pinpoint.  Similarly, longer time series yielded regime shift detector script results that were more error prone (Fig, Nyears A), likely because, firstly, there were simply more possible break-point combinations for the model to select from, and secondly, because the penalty for increasing parameterization (AICc) would decrease as sample sizes grew, leading to increasing likelihood of identifying extra breaks (Fig. Nyears B).</w:t>
      </w:r>
    </w:p>
    <w:p w14:paraId="27B6FBB0" w14:textId="77777777" w:rsidR="00986C0E" w:rsidRDefault="00C90043">
      <w:pPr>
        <w:rPr>
          <w:i/>
        </w:rPr>
      </w:pPr>
      <w:commentRangeStart w:id="246"/>
      <w:r w:rsidRPr="00C90043">
        <w:rPr>
          <w:i/>
        </w:rPr>
        <w:t>Case studies</w:t>
      </w:r>
      <w:commentRangeEnd w:id="246"/>
      <w:r w:rsidR="00FA3621">
        <w:rPr>
          <w:rStyle w:val="CommentReference"/>
        </w:rPr>
        <w:commentReference w:id="246"/>
      </w:r>
    </w:p>
    <w:p w14:paraId="31E25D17" w14:textId="77777777" w:rsidR="005636B6" w:rsidRDefault="00612797">
      <w:commentRangeStart w:id="247"/>
      <w:r>
        <w:t xml:space="preserve">Our case studies </w:t>
      </w:r>
      <w:commentRangeEnd w:id="247"/>
      <w:r w:rsidR="00FA3621">
        <w:rPr>
          <w:rStyle w:val="CommentReference"/>
        </w:rPr>
        <w:commentReference w:id="247"/>
      </w:r>
      <w:r>
        <w:t>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H. axyridis</w:t>
      </w:r>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(Bahlai and Sears 2009, Heimpel et al. 2010, Rhainds et al. 2010, Bahlai, Colunga-Garcia, et al. 2015)</w:t>
      </w:r>
      <w:r w:rsidR="00C26D6E">
        <w:fldChar w:fldCharType="end"/>
      </w:r>
      <w:r w:rsidR="00372BCA">
        <w:t>, which, in turn, is driven by documented pest management practices</w:t>
      </w:r>
      <w:r w:rsidR="00FE5AC4">
        <w:t xml:space="preserve"> </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(Vidal and Rendón-Salinas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(Pleasants and Oberhauser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r>
      <w:commentRangeStart w:id="248"/>
      <w:r w:rsidR="00372BCA">
        <w:t xml:space="preserve">In the </w:t>
      </w:r>
      <w:r w:rsidR="00372BCA" w:rsidRPr="00372BCA">
        <w:rPr>
          <w:i/>
        </w:rPr>
        <w:t xml:space="preserve">H. axyridis </w:t>
      </w:r>
      <w:r w:rsidR="00372BCA">
        <w:t>case study</w:t>
      </w:r>
      <w:commentRangeEnd w:id="248"/>
      <w:r w:rsidR="00E76112">
        <w:rPr>
          <w:rStyle w:val="CommentReference"/>
        </w:rPr>
        <w:commentReference w:id="248"/>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xml:space="preserve">. However, when updated data, including observations from 2014-2015 were included in analysis, the post-2005 regime shift was no longer detected. </w:t>
      </w:r>
      <w:commentRangeStart w:id="249"/>
      <w:r w:rsidR="007A7749">
        <w:t>Examination of the time series data suggests</w:t>
      </w:r>
      <w:r w:rsidR="005636B6">
        <w:t xml:space="preserve"> that a new dynamic emerging in these additional years of data may be the cause (Fig. harmonia_fit). These two additional years deviate considerably from the population pattern observed in 2006-2013, in fact, they appear to be more similar to the dynamic observed during 2001-2005, when prey populations were uncontrolled by neonicotinoids. </w:t>
      </w:r>
      <w:commentRangeEnd w:id="249"/>
      <w:r w:rsidR="00E76112">
        <w:rPr>
          <w:rStyle w:val="CommentReference"/>
        </w:rPr>
        <w:commentReference w:id="249"/>
      </w:r>
      <w:r w:rsidR="005636B6">
        <w:t>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post 2006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14:paraId="541A0024" w14:textId="77777777" w:rsidR="00DC161A" w:rsidRDefault="005636B6">
      <w:commentRangeStart w:id="250"/>
      <w:r>
        <w:t>There are several possible biological exp</w:t>
      </w:r>
      <w:commentRangeEnd w:id="250"/>
      <w:r w:rsidR="00E76112">
        <w:rPr>
          <w:rStyle w:val="CommentReference"/>
        </w:rPr>
        <w:commentReference w:id="250"/>
      </w:r>
      <w:r>
        <w:t xml:space="preserve">lanations for </w:t>
      </w:r>
      <w:r w:rsidRPr="005636B6">
        <w:rPr>
          <w:i/>
        </w:rPr>
        <w:t xml:space="preserve">H. axyridis’ </w:t>
      </w:r>
      <w:r>
        <w:t>return to explosive population dynamics relating to prey availability. The resultant dynamic could be indicative of</w:t>
      </w:r>
      <w:del w:id="251" w:author="Elise Zipkin" w:date="2017-07-22T16:43:00Z">
        <w:r w:rsidDel="00784ADE">
          <w:delText xml:space="preserve"> </w:delText>
        </w:r>
        <w:r w:rsidR="00FB4B02" w:rsidDel="00784ADE">
          <w:delText>recent</w:delText>
        </w:r>
      </w:del>
      <w:r w:rsidR="00FB4B02">
        <w:t xml:space="preserve">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(Goulson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(Nauen and Denholm 2005, Puinean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H. axyridis’</w:t>
      </w:r>
      <w:r w:rsidR="005270FD">
        <w:t xml:space="preserve"> dynamics.</w:t>
      </w:r>
    </w:p>
    <w:p w14:paraId="0484352E" w14:textId="6B627A71" w:rsidR="00DC161A" w:rsidRDefault="00DC161A">
      <w:r>
        <w:t xml:space="preserve">The findings of the regime shift detector script on the Monarch overwintering population </w:t>
      </w:r>
      <w:del w:id="252" w:author="Elise Zipkin" w:date="2017-07-23T22:09:00Z">
        <w:r w:rsidDel="00492A1E">
          <w:delText>was</w:delText>
        </w:r>
      </w:del>
      <w:ins w:id="253" w:author="Elise Zipkin" w:date="2017-07-23T22:09:00Z">
        <w:r w:rsidR="00492A1E">
          <w:t>is</w:t>
        </w:r>
      </w:ins>
      <w:r>
        <w:t xml:space="preserve">, as expected, more ambiguous than that for </w:t>
      </w:r>
      <w:r w:rsidRPr="00DC161A">
        <w:rPr>
          <w:i/>
        </w:rPr>
        <w:t>H. axyridis</w:t>
      </w:r>
      <w:r>
        <w:t>, but still provides useful information in interpreting the timing of events effecting population density and cycling of the butterfly.</w:t>
      </w:r>
      <w:commentRangeStart w:id="254"/>
      <w:r>
        <w:t xml:space="preserve">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Using AICc,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commentRangeEnd w:id="254"/>
      <w:r w:rsidR="00492A1E">
        <w:rPr>
          <w:rStyle w:val="CommentReference"/>
        </w:rPr>
        <w:commentReference w:id="254"/>
      </w:r>
    </w:p>
    <w:p w14:paraId="5EF8DFDB" w14:textId="77777777"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particular signature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(Batalden et al. 2007)</w:t>
      </w:r>
      <w:r w:rsidR="00ED431F">
        <w:fldChar w:fldCharType="end"/>
      </w:r>
      <w:r w:rsidR="00ED431F">
        <w:t>, and c</w:t>
      </w:r>
      <w:r w:rsidR="00220E9B">
        <w:t xml:space="preserve">ould also manifest in an observed smooth decline. </w:t>
      </w:r>
    </w:p>
    <w:p w14:paraId="0CB0AC9A" w14:textId="77777777"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(Brower et al. 2004, 2015, Zalucki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(Vidal and Rendón-Salinas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w:t>
      </w:r>
      <w:commentRangeStart w:id="255"/>
      <w:r w:rsidR="004E2AD0">
        <w:t>Thus, findings from our regime shift detector tool could be used to pinpoint thresholds of herbicide use or critical areas of adoption in future investigations.</w:t>
      </w:r>
      <w:commentRangeEnd w:id="255"/>
      <w:r w:rsidR="00C37DF0">
        <w:rPr>
          <w:rStyle w:val="CommentReference"/>
        </w:rPr>
        <w:commentReference w:id="255"/>
      </w:r>
      <w:r w:rsidR="001A7639">
        <w:br/>
      </w:r>
      <w:r w:rsidR="001A7639">
        <w:br/>
      </w:r>
      <w:r w:rsidR="00F03FA1" w:rsidRPr="00633A5C">
        <w:rPr>
          <w:b/>
        </w:rPr>
        <w:t>Conclusions</w:t>
      </w:r>
    </w:p>
    <w:p w14:paraId="70DA53D4" w14:textId="43E2FB5B" w:rsidR="001207E1" w:rsidRDefault="004E2AD0" w:rsidP="00C90043">
      <w:commentRangeStart w:id="256"/>
      <w:r>
        <w:t xml:space="preserve">The regime shift detector </w:t>
      </w:r>
      <w:del w:id="257" w:author="Elise Zipkin" w:date="2017-07-23T22:18:00Z">
        <w:r w:rsidDel="003D791C">
          <w:delText xml:space="preserve">script </w:delText>
        </w:r>
      </w:del>
      <w:ins w:id="258" w:author="Elise Zipkin" w:date="2017-07-23T22:18:00Z">
        <w:r w:rsidR="003D791C">
          <w:t xml:space="preserve">model </w:t>
        </w:r>
      </w:ins>
      <w:r>
        <w:t>provides a</w:t>
      </w:r>
      <w:del w:id="259" w:author="Elise Zipkin" w:date="2017-07-23T22:18:00Z">
        <w:r w:rsidDel="003D791C">
          <w:delText xml:space="preserve"> new</w:delText>
        </w:r>
      </w:del>
      <w:ins w:id="260" w:author="Elise Zipkin" w:date="2017-07-23T22:18:00Z">
        <w:r w:rsidR="003D791C">
          <w:t>n</w:t>
        </w:r>
      </w:ins>
      <w:r>
        <w:t xml:space="preserve"> objective tool for examining </w:t>
      </w:r>
      <w:r w:rsidR="001207E1">
        <w:t xml:space="preserve">population regulation </w:t>
      </w:r>
      <w:r>
        <w:t xml:space="preserve">pattern shifts in natural populations. </w:t>
      </w:r>
      <w:commentRangeStart w:id="261"/>
      <w:del w:id="262" w:author="Elise Zipkin" w:date="2017-07-14T15:32:00Z">
        <w:r w:rsidR="001207E1" w:rsidDel="00D27579">
          <w:delText xml:space="preserve">However, like most quantitative analytical methods, its use is not without caveats, and results produced by the script should be critically examined within the context of what is known about species biology and ecology. </w:delText>
        </w:r>
        <w:commentRangeEnd w:id="261"/>
        <w:r w:rsidR="00677AA2" w:rsidDel="00D27579">
          <w:rPr>
            <w:rStyle w:val="CommentReference"/>
          </w:rPr>
          <w:commentReference w:id="261"/>
        </w:r>
      </w:del>
      <w:ins w:id="263" w:author="Elise Zipkin" w:date="2017-07-14T15:32:00Z">
        <w:r w:rsidR="00D27579">
          <w:t>253</w:t>
        </w:r>
      </w:ins>
      <w:commentRangeEnd w:id="256"/>
      <w:ins w:id="264" w:author="Elise Zipkin" w:date="2017-07-23T22:18:00Z">
        <w:r w:rsidR="003D791C">
          <w:rPr>
            <w:rStyle w:val="CommentReference"/>
          </w:rPr>
          <w:commentReference w:id="256"/>
        </w:r>
      </w:ins>
    </w:p>
    <w:p w14:paraId="02CEDB97" w14:textId="78E5435C" w:rsidR="00C90043" w:rsidRDefault="001207E1" w:rsidP="00C90043">
      <w:r>
        <w:t xml:space="preserve">The </w:t>
      </w:r>
      <w:r w:rsidR="00BD1F08">
        <w:t xml:space="preserve">regime shift detector </w:t>
      </w:r>
      <w:r>
        <w:t xml:space="preserve">tool, as is, represents a compromise between sensitivity and simplicity.  We </w:t>
      </w:r>
      <w:del w:id="265" w:author="Elise Zipkin" w:date="2017-07-23T22:19:00Z">
        <w:r w:rsidDel="003D791C">
          <w:delText xml:space="preserve">have </w:delText>
        </w:r>
      </w:del>
      <w:r>
        <w:t>illustrated through case studies h</w:t>
      </w:r>
      <w:commentRangeStart w:id="266"/>
      <w:r>
        <w:t>ow the i</w:t>
      </w:r>
      <w:r w:rsidR="00C90043">
        <w:t>nformation criteria used and decision rules for cutoff have a dramatic impact on the results</w:t>
      </w:r>
      <w:r>
        <w:t xml:space="preserve"> of the </w:t>
      </w:r>
      <w:del w:id="267" w:author="Elise Zipkin" w:date="2017-07-23T22:20:00Z">
        <w:r w:rsidDel="003D791C">
          <w:delText>script</w:delText>
        </w:r>
        <w:commentRangeEnd w:id="266"/>
        <w:r w:rsidR="003D791C" w:rsidDel="003D791C">
          <w:rPr>
            <w:rStyle w:val="CommentReference"/>
          </w:rPr>
          <w:commentReference w:id="266"/>
        </w:r>
      </w:del>
      <w:ins w:id="268" w:author="Elise Zipkin" w:date="2017-07-23T22:20:00Z">
        <w:r w:rsidR="003D791C">
          <w:t>model</w:t>
        </w:r>
      </w:ins>
      <w:r>
        <w:t xml:space="preserve">, and thus </w:t>
      </w:r>
      <w:r w:rsidR="00C90043">
        <w:t>should be considered critically before drawing any conclusions by the use of this tool.</w:t>
      </w:r>
      <w:r>
        <w:t xml:space="preserve">  Similarly, we recommend a user carefully consider the limitations of the tool in the context of the raw data presented: if phases of change are too short to be detected by the </w:t>
      </w:r>
      <w:del w:id="269" w:author="Elise Zipkin" w:date="2017-07-23T22:20:00Z">
        <w:r w:rsidDel="003D791C">
          <w:delText>script</w:delText>
        </w:r>
      </w:del>
      <w:ins w:id="270" w:author="Elise Zipkin" w:date="2017-07-23T22:20:00Z">
        <w:r w:rsidR="003D791C">
          <w:t>model</w:t>
        </w:r>
      </w:ins>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 xml:space="preserve">amics should be considered, and compared to </w:t>
      </w:r>
      <w:del w:id="271" w:author="Elise Zipkin" w:date="2017-07-23T22:21:00Z">
        <w:r w:rsidR="008D37F3" w:rsidDel="003D791C">
          <w:delText xml:space="preserve">script </w:delText>
        </w:r>
      </w:del>
      <w:r w:rsidR="008D37F3">
        <w:t>outputs, for a holistic interpretation.</w:t>
      </w:r>
    </w:p>
    <w:p w14:paraId="54CACECD" w14:textId="483BEF3E" w:rsidR="00C90043" w:rsidRDefault="00BD1F08" w:rsidP="00C90043">
      <w:bookmarkStart w:id="272" w:name="_Hlk487717543"/>
      <w:r>
        <w:t xml:space="preserve">When interpreted in the context of known species biology, the regime shift detector </w:t>
      </w:r>
      <w:del w:id="273" w:author="Elise Zipkin" w:date="2017-07-23T22:21:00Z">
        <w:r w:rsidDel="003D791C">
          <w:delText xml:space="preserve">script </w:delText>
        </w:r>
      </w:del>
      <w:ins w:id="274" w:author="Elise Zipkin" w:date="2017-07-23T22:21:00Z">
        <w:r w:rsidR="003D791C">
          <w:t xml:space="preserve">model </w:t>
        </w:r>
      </w:ins>
      <w:r>
        <w:t xml:space="preserve">has the </w:t>
      </w:r>
      <w:commentRangeStart w:id="275"/>
      <w:r>
        <w:t xml:space="preserve">potential to aide management decisions and identify, and rank critical drivers of change in a species internal dynamics. </w:t>
      </w:r>
      <w:r w:rsidRPr="00BD1F08">
        <w:t>I</w:t>
      </w:r>
      <w:commentRangeEnd w:id="275"/>
      <w:r w:rsidR="003D791C">
        <w:rPr>
          <w:rStyle w:val="CommentReference"/>
        </w:rPr>
        <w:commentReference w:id="275"/>
      </w:r>
      <w:r w:rsidRPr="00BD1F08">
        <w:t>n an era of rapid global change affecting species dynamics, it is critical to use tools which allow better understanding of changes to internal regulators of population, and not base management decisions on population numbers alone.</w:t>
      </w:r>
      <w:bookmarkEnd w:id="272"/>
      <w:r w:rsidRPr="00BD1F08">
        <w:t xml:space="preserve">  </w:t>
      </w:r>
    </w:p>
    <w:p w14:paraId="036C68FE" w14:textId="77777777" w:rsidR="00C90043" w:rsidRDefault="00C90043">
      <w:pPr>
        <w:rPr>
          <w:b/>
        </w:rPr>
      </w:pPr>
    </w:p>
    <w:p w14:paraId="71048C92" w14:textId="77777777" w:rsidR="00C90043" w:rsidRPr="00633A5C" w:rsidRDefault="00C90043">
      <w:pPr>
        <w:rPr>
          <w:b/>
        </w:rPr>
      </w:pPr>
    </w:p>
    <w:p w14:paraId="5691B500" w14:textId="77777777" w:rsidR="00F03FA1" w:rsidRPr="00633A5C" w:rsidRDefault="00F03FA1">
      <w:pPr>
        <w:rPr>
          <w:b/>
        </w:rPr>
      </w:pPr>
      <w:r w:rsidRPr="00633A5C">
        <w:rPr>
          <w:b/>
        </w:rPr>
        <w:t>References</w:t>
      </w:r>
    </w:p>
    <w:p w14:paraId="2ED9937F" w14:textId="77777777" w:rsidR="009508B7" w:rsidRPr="009508B7" w:rsidRDefault="005F269F" w:rsidP="009508B7">
      <w:pPr>
        <w:pStyle w:val="Bibliography"/>
        <w:rPr>
          <w:rFonts w:ascii="Calibri" w:hAnsi="Calibri" w:cs="Calibri"/>
        </w:rPr>
      </w:pPr>
      <w:r>
        <w:fldChar w:fldCharType="begin"/>
      </w:r>
      <w:r w:rsidR="00886CEB">
        <w:instrText xml:space="preserve"> ADDIN ZOTERO_BIBL {"custom":[]} CSL_BIBLIOGRAPHY </w:instrText>
      </w:r>
      <w:r>
        <w:fldChar w:fldCharType="separate"/>
      </w:r>
      <w:r w:rsidR="009508B7" w:rsidRPr="009508B7">
        <w:rPr>
          <w:rFonts w:ascii="Calibri" w:hAnsi="Calibri" w:cs="Calibri"/>
          <w:b/>
          <w:bCs/>
        </w:rPr>
        <w:t>Bahlai, C. A., M. Colunga-Garcia, S. H. Gage, and D. A. Landis</w:t>
      </w:r>
      <w:r w:rsidR="009508B7" w:rsidRPr="009508B7">
        <w:rPr>
          <w:rFonts w:ascii="Calibri" w:hAnsi="Calibri" w:cs="Calibri"/>
        </w:rPr>
        <w:t xml:space="preserve">. </w:t>
      </w:r>
      <w:r w:rsidR="009508B7" w:rsidRPr="009508B7">
        <w:rPr>
          <w:rFonts w:ascii="Calibri" w:hAnsi="Calibri" w:cs="Calibri"/>
          <w:b/>
          <w:bCs/>
        </w:rPr>
        <w:t>2013</w:t>
      </w:r>
      <w:r w:rsidR="009508B7" w:rsidRPr="009508B7">
        <w:rPr>
          <w:rFonts w:ascii="Calibri" w:hAnsi="Calibri" w:cs="Calibri"/>
        </w:rPr>
        <w:t>. Long term functional dynamics of an aphidophagous coccinellid community are unchanged in response to repeated invasion. PLoS One. 8: e83407.</w:t>
      </w:r>
    </w:p>
    <w:p w14:paraId="6BFC4873" w14:textId="77777777" w:rsidR="009508B7" w:rsidRPr="009508B7" w:rsidRDefault="009508B7" w:rsidP="009508B7">
      <w:pPr>
        <w:pStyle w:val="Bibliography"/>
        <w:rPr>
          <w:rFonts w:ascii="Calibri" w:hAnsi="Calibri" w:cs="Calibri"/>
        </w:rPr>
      </w:pPr>
      <w:r w:rsidRPr="009508B7">
        <w:rPr>
          <w:rFonts w:ascii="Calibri" w:hAnsi="Calibri" w:cs="Calibri"/>
          <w:b/>
          <w:bCs/>
        </w:rPr>
        <w:t>Bahlai, C. A., and M. K. Sears</w:t>
      </w:r>
      <w:r w:rsidRPr="009508B7">
        <w:rPr>
          <w:rFonts w:ascii="Calibri" w:hAnsi="Calibri" w:cs="Calibri"/>
        </w:rPr>
        <w:t xml:space="preserve">. </w:t>
      </w:r>
      <w:r w:rsidRPr="009508B7">
        <w:rPr>
          <w:rFonts w:ascii="Calibri" w:hAnsi="Calibri" w:cs="Calibri"/>
          <w:b/>
          <w:bCs/>
        </w:rPr>
        <w:t>2009</w:t>
      </w:r>
      <w:r w:rsidRPr="009508B7">
        <w:rPr>
          <w:rFonts w:ascii="Calibri" w:hAnsi="Calibri" w:cs="Calibri"/>
        </w:rPr>
        <w:t>. Population dynamics of Harmonia axyridis and Aphis glycines in Niagara Peninsula soybean fields and vineyards. Journal of the Entomological Society of Ontario. 140: 27–39.</w:t>
      </w:r>
    </w:p>
    <w:p w14:paraId="48745166" w14:textId="77777777" w:rsidR="009508B7" w:rsidRPr="009508B7" w:rsidRDefault="009508B7" w:rsidP="009508B7">
      <w:pPr>
        <w:pStyle w:val="Bibliography"/>
        <w:rPr>
          <w:rFonts w:ascii="Calibri" w:hAnsi="Calibri" w:cs="Calibri"/>
        </w:rPr>
      </w:pPr>
      <w:r w:rsidRPr="009508B7">
        <w:rPr>
          <w:rFonts w:ascii="Calibri" w:hAnsi="Calibri" w:cs="Calibri"/>
          <w:b/>
          <w:bCs/>
        </w:rPr>
        <w:t>Bahlai, C. A., W. vander Werf, M. O’Neal, L. Hemerik, and D. A. Landis</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Shifts in dynamic regime of an invasive lady beetle are linked to the invasion and insecticidal management of its prey. Ecological Applications.</w:t>
      </w:r>
    </w:p>
    <w:p w14:paraId="31638601" w14:textId="77777777" w:rsidR="009508B7" w:rsidRPr="009508B7" w:rsidRDefault="009508B7" w:rsidP="009508B7">
      <w:pPr>
        <w:pStyle w:val="Bibliography"/>
        <w:rPr>
          <w:rFonts w:ascii="Calibri" w:hAnsi="Calibri" w:cs="Calibri"/>
        </w:rPr>
      </w:pPr>
      <w:r w:rsidRPr="009508B7">
        <w:rPr>
          <w:rFonts w:ascii="Calibri" w:hAnsi="Calibri" w:cs="Calibri"/>
          <w:b/>
          <w:bCs/>
        </w:rPr>
        <w:t>Bahlai, C., M. Colunga-Garcia, S. Gage, and D. Landis</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The role of exotic ladybeetles in the decline of native ladybeetle populations: evidence from long-term monitoring. Biol Invasions. 17: 1005–1024.</w:t>
      </w:r>
    </w:p>
    <w:p w14:paraId="5218A6EF" w14:textId="77777777" w:rsidR="009508B7" w:rsidRPr="009508B7" w:rsidRDefault="009508B7" w:rsidP="009508B7">
      <w:pPr>
        <w:pStyle w:val="Bibliography"/>
        <w:rPr>
          <w:rFonts w:ascii="Calibri" w:hAnsi="Calibri" w:cs="Calibri"/>
        </w:rPr>
      </w:pPr>
      <w:r w:rsidRPr="009508B7">
        <w:rPr>
          <w:rFonts w:ascii="Calibri" w:hAnsi="Calibri" w:cs="Calibri"/>
          <w:b/>
          <w:bCs/>
        </w:rPr>
        <w:t>Baker, N. T.</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Estimated annual agricultural pesticide use by crop group for states of the conterminous United States, 1992-2014. National Water Quality Assessment Program.</w:t>
      </w:r>
    </w:p>
    <w:p w14:paraId="16C8FF1C" w14:textId="77777777" w:rsidR="009508B7" w:rsidRPr="009508B7" w:rsidRDefault="009508B7" w:rsidP="009508B7">
      <w:pPr>
        <w:pStyle w:val="Bibliography"/>
        <w:rPr>
          <w:rFonts w:ascii="Calibri" w:hAnsi="Calibri" w:cs="Calibri"/>
        </w:rPr>
      </w:pPr>
      <w:r w:rsidRPr="009508B7">
        <w:rPr>
          <w:rFonts w:ascii="Calibri" w:hAnsi="Calibri" w:cs="Calibri"/>
          <w:b/>
          <w:bCs/>
        </w:rPr>
        <w:t>Batalden, R. V., K. Oberhauser, and A. T. Peterson</w:t>
      </w:r>
      <w:r w:rsidRPr="009508B7">
        <w:rPr>
          <w:rFonts w:ascii="Calibri" w:hAnsi="Calibri" w:cs="Calibri"/>
        </w:rPr>
        <w:t xml:space="preserve">. </w:t>
      </w:r>
      <w:r w:rsidRPr="009508B7">
        <w:rPr>
          <w:rFonts w:ascii="Calibri" w:hAnsi="Calibri" w:cs="Calibri"/>
          <w:b/>
          <w:bCs/>
        </w:rPr>
        <w:t>2007</w:t>
      </w:r>
      <w:r w:rsidRPr="009508B7">
        <w:rPr>
          <w:rFonts w:ascii="Calibri" w:hAnsi="Calibri" w:cs="Calibri"/>
        </w:rPr>
        <w:t>. Ecological Niches in Sequential Generations of Eastern North American Monarch Butterflies (Lepidoptera: Danaidae): The Ecology of Migration and Likely Climate Change Implications. Environmental Entomology. 36: 1365–1373.</w:t>
      </w:r>
    </w:p>
    <w:p w14:paraId="37EF984F" w14:textId="77777777" w:rsidR="009508B7" w:rsidRPr="009508B7" w:rsidRDefault="009508B7" w:rsidP="009508B7">
      <w:pPr>
        <w:pStyle w:val="Bibliography"/>
        <w:rPr>
          <w:rFonts w:ascii="Calibri" w:hAnsi="Calibri" w:cs="Calibri"/>
        </w:rPr>
      </w:pPr>
      <w:r w:rsidRPr="009508B7">
        <w:rPr>
          <w:rFonts w:ascii="Calibri" w:hAnsi="Calibri" w:cs="Calibri"/>
          <w:b/>
          <w:bCs/>
        </w:rPr>
        <w:t>Berryman, A. A.</w:t>
      </w:r>
      <w:r w:rsidRPr="009508B7">
        <w:rPr>
          <w:rFonts w:ascii="Calibri" w:hAnsi="Calibri" w:cs="Calibri"/>
        </w:rPr>
        <w:t xml:space="preserve"> </w:t>
      </w:r>
      <w:r w:rsidRPr="009508B7">
        <w:rPr>
          <w:rFonts w:ascii="Calibri" w:hAnsi="Calibri" w:cs="Calibri"/>
          <w:b/>
          <w:bCs/>
        </w:rPr>
        <w:t>1999</w:t>
      </w:r>
      <w:r w:rsidRPr="009508B7">
        <w:rPr>
          <w:rFonts w:ascii="Calibri" w:hAnsi="Calibri" w:cs="Calibri"/>
        </w:rPr>
        <w:t>. Principles of population dynamics and their application. Stanley Thornes (Publishers).</w:t>
      </w:r>
    </w:p>
    <w:p w14:paraId="7DB2DEF2" w14:textId="77777777" w:rsidR="009508B7" w:rsidRPr="009508B7" w:rsidRDefault="009508B7" w:rsidP="009508B7">
      <w:pPr>
        <w:pStyle w:val="Bibliography"/>
        <w:rPr>
          <w:rFonts w:ascii="Calibri" w:hAnsi="Calibri" w:cs="Calibri"/>
        </w:rPr>
      </w:pPr>
      <w:r w:rsidRPr="009508B7">
        <w:rPr>
          <w:rFonts w:ascii="Calibri" w:hAnsi="Calibri" w:cs="Calibri"/>
          <w:b/>
          <w:bCs/>
        </w:rPr>
        <w:t>Berryman, A., and M. Lima</w:t>
      </w:r>
      <w:r w:rsidRPr="009508B7">
        <w:rPr>
          <w:rFonts w:ascii="Calibri" w:hAnsi="Calibri" w:cs="Calibri"/>
        </w:rPr>
        <w:t xml:space="preserve">. </w:t>
      </w:r>
      <w:r w:rsidRPr="009508B7">
        <w:rPr>
          <w:rFonts w:ascii="Calibri" w:hAnsi="Calibri" w:cs="Calibri"/>
          <w:b/>
          <w:bCs/>
        </w:rPr>
        <w:t>2006</w:t>
      </w:r>
      <w:r w:rsidRPr="009508B7">
        <w:rPr>
          <w:rFonts w:ascii="Calibri" w:hAnsi="Calibri" w:cs="Calibri"/>
        </w:rPr>
        <w:t>. Deciphering the effects of climate on animal populations: diagnostic analysis provides new interpretation of Soay sheep dynamics. The American Naturalist. 168: 784–795.</w:t>
      </w:r>
    </w:p>
    <w:p w14:paraId="521FD85C" w14:textId="77777777" w:rsidR="009508B7" w:rsidRPr="009508B7" w:rsidRDefault="009508B7" w:rsidP="009508B7">
      <w:pPr>
        <w:pStyle w:val="Bibliography"/>
        <w:rPr>
          <w:rFonts w:ascii="Calibri" w:hAnsi="Calibri" w:cs="Calibri"/>
        </w:rPr>
      </w:pPr>
      <w:r w:rsidRPr="009508B7">
        <w:rPr>
          <w:rFonts w:ascii="Calibri" w:hAnsi="Calibri" w:cs="Calibri"/>
          <w:b/>
          <w:bCs/>
        </w:rPr>
        <w:t>Beverton, R. J., and S. J. Holt</w:t>
      </w:r>
      <w:r w:rsidRPr="009508B7">
        <w:rPr>
          <w:rFonts w:ascii="Calibri" w:hAnsi="Calibri" w:cs="Calibri"/>
        </w:rPr>
        <w:t xml:space="preserve">. </w:t>
      </w:r>
      <w:r w:rsidRPr="009508B7">
        <w:rPr>
          <w:rFonts w:ascii="Calibri" w:hAnsi="Calibri" w:cs="Calibri"/>
          <w:b/>
          <w:bCs/>
        </w:rPr>
        <w:t>1957</w:t>
      </w:r>
      <w:r w:rsidRPr="009508B7">
        <w:rPr>
          <w:rFonts w:ascii="Calibri" w:hAnsi="Calibri" w:cs="Calibri"/>
        </w:rPr>
        <w:t>. On the dynamics of exploited fish populations. Springer Science &amp; Business Media.</w:t>
      </w:r>
    </w:p>
    <w:p w14:paraId="2ABC115F" w14:textId="77777777" w:rsidR="009508B7" w:rsidRPr="009508B7" w:rsidRDefault="009508B7" w:rsidP="009508B7">
      <w:pPr>
        <w:pStyle w:val="Bibliography"/>
        <w:rPr>
          <w:rFonts w:ascii="Calibri" w:hAnsi="Calibri" w:cs="Calibri"/>
        </w:rPr>
      </w:pPr>
      <w:r w:rsidRPr="009508B7">
        <w:rPr>
          <w:rFonts w:ascii="Calibri" w:hAnsi="Calibri" w:cs="Calibri"/>
          <w:b/>
          <w:bCs/>
        </w:rPr>
        <w:t>Bjørnstad, O. N., and B. T. Grenfell</w:t>
      </w:r>
      <w:r w:rsidRPr="009508B7">
        <w:rPr>
          <w:rFonts w:ascii="Calibri" w:hAnsi="Calibri" w:cs="Calibri"/>
        </w:rPr>
        <w:t xml:space="preserve">. </w:t>
      </w:r>
      <w:r w:rsidRPr="009508B7">
        <w:rPr>
          <w:rFonts w:ascii="Calibri" w:hAnsi="Calibri" w:cs="Calibri"/>
          <w:b/>
          <w:bCs/>
        </w:rPr>
        <w:t>2001</w:t>
      </w:r>
      <w:r w:rsidRPr="009508B7">
        <w:rPr>
          <w:rFonts w:ascii="Calibri" w:hAnsi="Calibri" w:cs="Calibri"/>
        </w:rPr>
        <w:t>. Noisy Clockwork: Time Series Analysis of Population Fluctuations in Animals. Science. 293: 638.</w:t>
      </w:r>
    </w:p>
    <w:p w14:paraId="0BF33C16" w14:textId="77777777" w:rsidR="009508B7" w:rsidRPr="009508B7" w:rsidRDefault="009508B7" w:rsidP="009508B7">
      <w:pPr>
        <w:pStyle w:val="Bibliography"/>
        <w:rPr>
          <w:rFonts w:ascii="Calibri" w:hAnsi="Calibri" w:cs="Calibri"/>
        </w:rPr>
      </w:pPr>
      <w:r w:rsidRPr="009508B7">
        <w:rPr>
          <w:rFonts w:ascii="Calibri" w:hAnsi="Calibri" w:cs="Calibri"/>
          <w:b/>
          <w:bCs/>
        </w:rPr>
        <w:t>Braun, J. V., and H.-G. Muller</w:t>
      </w:r>
      <w:r w:rsidRPr="009508B7">
        <w:rPr>
          <w:rFonts w:ascii="Calibri" w:hAnsi="Calibri" w:cs="Calibri"/>
        </w:rPr>
        <w:t xml:space="preserve">. </w:t>
      </w:r>
      <w:r w:rsidRPr="009508B7">
        <w:rPr>
          <w:rFonts w:ascii="Calibri" w:hAnsi="Calibri" w:cs="Calibri"/>
          <w:b/>
          <w:bCs/>
        </w:rPr>
        <w:t>1998</w:t>
      </w:r>
      <w:r w:rsidRPr="009508B7">
        <w:rPr>
          <w:rFonts w:ascii="Calibri" w:hAnsi="Calibri" w:cs="Calibri"/>
        </w:rPr>
        <w:t>. Statistical Methods for DNA Sequence Segmentation. Statistical Science. 13: 142–162.</w:t>
      </w:r>
    </w:p>
    <w:p w14:paraId="0D54D1EA" w14:textId="77777777" w:rsidR="009508B7" w:rsidRPr="009508B7" w:rsidRDefault="009508B7" w:rsidP="009508B7">
      <w:pPr>
        <w:pStyle w:val="Bibliography"/>
        <w:rPr>
          <w:rFonts w:ascii="Calibri" w:hAnsi="Calibri" w:cs="Calibri"/>
        </w:rPr>
      </w:pPr>
      <w:r w:rsidRPr="009508B7">
        <w:rPr>
          <w:rFonts w:ascii="Calibri" w:hAnsi="Calibri" w:cs="Calibri"/>
          <w:b/>
          <w:bCs/>
        </w:rPr>
        <w:t>Brower, L. P., L. S. Fink, R. J. Kiphart, V. Pocius, R. R. Zubieta, and M. I. Ramírez</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xml:space="preserve">. Effect of the 2010–2011 drought on the lipid content of monarchs migrating through Texas to overwintering sites in Mexico, pp. 117–129. </w:t>
      </w:r>
      <w:r w:rsidRPr="009508B7">
        <w:rPr>
          <w:rFonts w:ascii="Calibri" w:hAnsi="Calibri" w:cs="Calibri"/>
          <w:i/>
          <w:iCs/>
        </w:rPr>
        <w:t>In</w:t>
      </w:r>
      <w:r w:rsidRPr="009508B7">
        <w:rPr>
          <w:rFonts w:ascii="Calibri" w:hAnsi="Calibri" w:cs="Calibri"/>
        </w:rPr>
        <w:t xml:space="preserve"> Monarchs in a Changing World: Biology and Conservation of an Iconic Butterfly. Cornell University Press.</w:t>
      </w:r>
    </w:p>
    <w:p w14:paraId="0A05C126" w14:textId="77777777" w:rsidR="009508B7" w:rsidRPr="009508B7" w:rsidRDefault="009508B7" w:rsidP="009508B7">
      <w:pPr>
        <w:pStyle w:val="Bibliography"/>
        <w:rPr>
          <w:rFonts w:ascii="Calibri" w:hAnsi="Calibri" w:cs="Calibri"/>
        </w:rPr>
      </w:pPr>
      <w:r w:rsidRPr="009508B7">
        <w:rPr>
          <w:rFonts w:ascii="Calibri" w:hAnsi="Calibri" w:cs="Calibri"/>
          <w:b/>
          <w:bCs/>
        </w:rPr>
        <w:t>Brower, L. P., D. R. Kust, E. Rendon-Salinas, E. G. Serrano, K. R. Kust, J. Miller, C. Fernandez del Rey, and K. Pape</w:t>
      </w:r>
      <w:r w:rsidRPr="009508B7">
        <w:rPr>
          <w:rFonts w:ascii="Calibri" w:hAnsi="Calibri" w:cs="Calibri"/>
        </w:rPr>
        <w:t xml:space="preserve">. </w:t>
      </w:r>
      <w:r w:rsidRPr="009508B7">
        <w:rPr>
          <w:rFonts w:ascii="Calibri" w:hAnsi="Calibri" w:cs="Calibri"/>
          <w:b/>
          <w:bCs/>
        </w:rPr>
        <w:t>2004</w:t>
      </w:r>
      <w:r w:rsidRPr="009508B7">
        <w:rPr>
          <w:rFonts w:ascii="Calibri" w:hAnsi="Calibri" w:cs="Calibri"/>
        </w:rPr>
        <w:t>. Catastrophic winter storm mortality of monarch butterflies in Mexico during January 2002. The Monarch butterfly: biology and conservation. 151–166.</w:t>
      </w:r>
    </w:p>
    <w:p w14:paraId="19CF78B1" w14:textId="77777777" w:rsidR="009508B7" w:rsidRPr="009508B7" w:rsidRDefault="009508B7" w:rsidP="009508B7">
      <w:pPr>
        <w:pStyle w:val="Bibliography"/>
        <w:rPr>
          <w:rFonts w:ascii="Calibri" w:hAnsi="Calibri" w:cs="Calibri"/>
        </w:rPr>
      </w:pPr>
      <w:r w:rsidRPr="009508B7">
        <w:rPr>
          <w:rFonts w:ascii="Calibri" w:hAnsi="Calibri" w:cs="Calibri"/>
          <w:b/>
          <w:bCs/>
        </w:rPr>
        <w:t>Brower, L. P., D. A. Slayback, P. Jaramillo-López, I. Ramirez, K. S. Oberhauser, E. H. Williams, and L. S. Fink</w:t>
      </w:r>
      <w:r w:rsidRPr="009508B7">
        <w:rPr>
          <w:rFonts w:ascii="Calibri" w:hAnsi="Calibri" w:cs="Calibri"/>
        </w:rPr>
        <w:t xml:space="preserve">. </w:t>
      </w:r>
      <w:r w:rsidRPr="009508B7">
        <w:rPr>
          <w:rFonts w:ascii="Calibri" w:hAnsi="Calibri" w:cs="Calibri"/>
          <w:b/>
          <w:bCs/>
        </w:rPr>
        <w:t>2016</w:t>
      </w:r>
      <w:r w:rsidRPr="009508B7">
        <w:rPr>
          <w:rFonts w:ascii="Calibri" w:hAnsi="Calibri" w:cs="Calibri"/>
        </w:rPr>
        <w:t>. Illegal logging of 10 hectares of forest in the Sierra Chincua monarch butterfly overwintering area in Mexico. American Entomologist. 62: 92–97.</w:t>
      </w:r>
    </w:p>
    <w:p w14:paraId="4755E662" w14:textId="77777777" w:rsidR="009508B7" w:rsidRPr="009508B7" w:rsidRDefault="009508B7" w:rsidP="009508B7">
      <w:pPr>
        <w:pStyle w:val="Bibliography"/>
        <w:rPr>
          <w:rFonts w:ascii="Calibri" w:hAnsi="Calibri" w:cs="Calibri"/>
        </w:rPr>
      </w:pPr>
      <w:r w:rsidRPr="009508B7">
        <w:rPr>
          <w:rFonts w:ascii="Calibri" w:hAnsi="Calibri" w:cs="Calibri"/>
          <w:b/>
          <w:bCs/>
        </w:rPr>
        <w:t>Burnham, K. P., and D. R. Anderson</w:t>
      </w:r>
      <w:r w:rsidRPr="009508B7">
        <w:rPr>
          <w:rFonts w:ascii="Calibri" w:hAnsi="Calibri" w:cs="Calibri"/>
        </w:rPr>
        <w:t xml:space="preserve">. </w:t>
      </w:r>
      <w:r w:rsidRPr="009508B7">
        <w:rPr>
          <w:rFonts w:ascii="Calibri" w:hAnsi="Calibri" w:cs="Calibri"/>
          <w:b/>
          <w:bCs/>
        </w:rPr>
        <w:t>2002</w:t>
      </w:r>
      <w:r w:rsidRPr="009508B7">
        <w:rPr>
          <w:rFonts w:ascii="Calibri" w:hAnsi="Calibri" w:cs="Calibri"/>
        </w:rPr>
        <w:t>. Model selection and multimodal inference: a practical information-theoretic approach, 2nd ed. Springer Science + Business Media, LLC, New York.</w:t>
      </w:r>
    </w:p>
    <w:p w14:paraId="45740D66" w14:textId="77777777" w:rsidR="009508B7" w:rsidRPr="009508B7" w:rsidRDefault="009508B7" w:rsidP="009508B7">
      <w:pPr>
        <w:pStyle w:val="Bibliography"/>
        <w:rPr>
          <w:rFonts w:ascii="Calibri" w:hAnsi="Calibri" w:cs="Calibri"/>
        </w:rPr>
      </w:pPr>
      <w:r w:rsidRPr="009508B7">
        <w:rPr>
          <w:rFonts w:ascii="Calibri" w:hAnsi="Calibri" w:cs="Calibri"/>
          <w:b/>
          <w:bCs/>
        </w:rPr>
        <w:t>Carpenter, S. R., W. A. Brock, J. J. Cole, J. F. Kitchell, and M. L. Pace</w:t>
      </w:r>
      <w:r w:rsidRPr="009508B7">
        <w:rPr>
          <w:rFonts w:ascii="Calibri" w:hAnsi="Calibri" w:cs="Calibri"/>
        </w:rPr>
        <w:t xml:space="preserve">. </w:t>
      </w:r>
      <w:r w:rsidRPr="009508B7">
        <w:rPr>
          <w:rFonts w:ascii="Calibri" w:hAnsi="Calibri" w:cs="Calibri"/>
          <w:b/>
          <w:bCs/>
        </w:rPr>
        <w:t>2008</w:t>
      </w:r>
      <w:r w:rsidRPr="009508B7">
        <w:rPr>
          <w:rFonts w:ascii="Calibri" w:hAnsi="Calibri" w:cs="Calibri"/>
        </w:rPr>
        <w:t>. Leading indicators of trophic cascades. Ecology Letters. 11: 128–138.</w:t>
      </w:r>
    </w:p>
    <w:p w14:paraId="1032ED0E" w14:textId="77777777" w:rsidR="009508B7" w:rsidRPr="009508B7" w:rsidRDefault="009508B7" w:rsidP="009508B7">
      <w:pPr>
        <w:pStyle w:val="Bibliography"/>
        <w:rPr>
          <w:rFonts w:ascii="Calibri" w:hAnsi="Calibri" w:cs="Calibri"/>
        </w:rPr>
      </w:pPr>
      <w:r w:rsidRPr="009508B7">
        <w:rPr>
          <w:rFonts w:ascii="Calibri" w:hAnsi="Calibri" w:cs="Calibri"/>
          <w:b/>
          <w:bCs/>
        </w:rPr>
        <w:t>Elzhov, T. V., K. M. Mullen, A.-N. Spiess, and B. Bolker</w:t>
      </w:r>
      <w:r w:rsidRPr="009508B7">
        <w:rPr>
          <w:rFonts w:ascii="Calibri" w:hAnsi="Calibri" w:cs="Calibri"/>
        </w:rPr>
        <w:t xml:space="preserve">. </w:t>
      </w:r>
      <w:r w:rsidRPr="009508B7">
        <w:rPr>
          <w:rFonts w:ascii="Calibri" w:hAnsi="Calibri" w:cs="Calibri"/>
          <w:b/>
          <w:bCs/>
        </w:rPr>
        <w:t>2016</w:t>
      </w:r>
      <w:r w:rsidRPr="009508B7">
        <w:rPr>
          <w:rFonts w:ascii="Calibri" w:hAnsi="Calibri" w:cs="Calibri"/>
        </w:rPr>
        <w:t>. minpack. lm: R Interface to the Levenberg-Marquardt Nonlinear Least-Squares Algorithm Found in MINPACK, R package version 1.2-1.</w:t>
      </w:r>
    </w:p>
    <w:p w14:paraId="0CBCF440" w14:textId="77777777" w:rsidR="009508B7" w:rsidRPr="009508B7" w:rsidRDefault="009508B7" w:rsidP="009508B7">
      <w:pPr>
        <w:pStyle w:val="Bibliography"/>
        <w:rPr>
          <w:rFonts w:ascii="Calibri" w:hAnsi="Calibri" w:cs="Calibri"/>
        </w:rPr>
      </w:pPr>
      <w:r w:rsidRPr="009508B7">
        <w:rPr>
          <w:rFonts w:ascii="Calibri" w:hAnsi="Calibri" w:cs="Calibri"/>
          <w:b/>
          <w:bCs/>
        </w:rPr>
        <w:t>Flockhart, D. T. T., L. P. Brower, M. I. Ramirez, K. A. Hobson, L. I. Wassenaar, S. Altizer, and D. R. Norris</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Regional climate on the breeding grounds predicts variation in the natal origin of monarch butterflies overwintering in Mexico over 38 years. Glob Change Biol. 23: 2565–2576.</w:t>
      </w:r>
    </w:p>
    <w:p w14:paraId="47F2FDA3" w14:textId="77777777" w:rsidR="009508B7" w:rsidRPr="009508B7" w:rsidRDefault="009508B7" w:rsidP="009508B7">
      <w:pPr>
        <w:pStyle w:val="Bibliography"/>
        <w:rPr>
          <w:rFonts w:ascii="Calibri" w:hAnsi="Calibri" w:cs="Calibri"/>
        </w:rPr>
      </w:pPr>
      <w:r w:rsidRPr="009508B7">
        <w:rPr>
          <w:rFonts w:ascii="Calibri" w:hAnsi="Calibri" w:cs="Calibri"/>
          <w:b/>
          <w:bCs/>
        </w:rPr>
        <w:t>Forchhammer, M. C., and T. Asferg</w:t>
      </w:r>
      <w:r w:rsidRPr="009508B7">
        <w:rPr>
          <w:rFonts w:ascii="Calibri" w:hAnsi="Calibri" w:cs="Calibri"/>
        </w:rPr>
        <w:t xml:space="preserve">. </w:t>
      </w:r>
      <w:r w:rsidRPr="009508B7">
        <w:rPr>
          <w:rFonts w:ascii="Calibri" w:hAnsi="Calibri" w:cs="Calibri"/>
          <w:b/>
          <w:bCs/>
        </w:rPr>
        <w:t>2000</w:t>
      </w:r>
      <w:r w:rsidRPr="009508B7">
        <w:rPr>
          <w:rFonts w:ascii="Calibri" w:hAnsi="Calibri" w:cs="Calibri"/>
        </w:rPr>
        <w:t>. Invading parasites cause a structural shift in red fox dynamics. Proceedings of the Royal Society of London B: Biological Sciences. 267: 779–786.</w:t>
      </w:r>
    </w:p>
    <w:p w14:paraId="4FF92D81" w14:textId="77777777" w:rsidR="009508B7" w:rsidRPr="009508B7" w:rsidRDefault="009508B7" w:rsidP="009508B7">
      <w:pPr>
        <w:pStyle w:val="Bibliography"/>
        <w:rPr>
          <w:rFonts w:ascii="Calibri" w:hAnsi="Calibri" w:cs="Calibri"/>
        </w:rPr>
      </w:pPr>
      <w:r w:rsidRPr="009508B7">
        <w:rPr>
          <w:rFonts w:ascii="Calibri" w:hAnsi="Calibri" w:cs="Calibri"/>
          <w:b/>
          <w:bCs/>
        </w:rPr>
        <w:t>Goulson, D.</w:t>
      </w:r>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An overview of the environmental risks posed by neonicotinoid insecticides. J Appl Ecol. 50: 977–987.</w:t>
      </w:r>
    </w:p>
    <w:p w14:paraId="25539F28" w14:textId="77777777" w:rsidR="009508B7" w:rsidRPr="009508B7" w:rsidRDefault="009508B7" w:rsidP="009508B7">
      <w:pPr>
        <w:pStyle w:val="Bibliography"/>
        <w:rPr>
          <w:rFonts w:ascii="Calibri" w:hAnsi="Calibri" w:cs="Calibri"/>
        </w:rPr>
      </w:pPr>
      <w:r w:rsidRPr="009508B7">
        <w:rPr>
          <w:rFonts w:ascii="Calibri" w:hAnsi="Calibri" w:cs="Calibri"/>
          <w:b/>
          <w:bCs/>
        </w:rPr>
        <w:t>Hare, S. R., and N. J. Mantua</w:t>
      </w:r>
      <w:r w:rsidRPr="009508B7">
        <w:rPr>
          <w:rFonts w:ascii="Calibri" w:hAnsi="Calibri" w:cs="Calibri"/>
        </w:rPr>
        <w:t xml:space="preserve">. </w:t>
      </w:r>
      <w:r w:rsidRPr="009508B7">
        <w:rPr>
          <w:rFonts w:ascii="Calibri" w:hAnsi="Calibri" w:cs="Calibri"/>
          <w:b/>
          <w:bCs/>
        </w:rPr>
        <w:t>2000</w:t>
      </w:r>
      <w:r w:rsidRPr="009508B7">
        <w:rPr>
          <w:rFonts w:ascii="Calibri" w:hAnsi="Calibri" w:cs="Calibri"/>
        </w:rPr>
        <w:t>. Empirical evidence for North Pacific regime shifts in 1977 and 1989. Progress in Oceanography. 47: 103–145.</w:t>
      </w:r>
    </w:p>
    <w:p w14:paraId="140D8D96" w14:textId="77777777" w:rsidR="009508B7" w:rsidRPr="009508B7" w:rsidRDefault="009508B7" w:rsidP="009508B7">
      <w:pPr>
        <w:pStyle w:val="Bibliography"/>
        <w:rPr>
          <w:rFonts w:ascii="Calibri" w:hAnsi="Calibri" w:cs="Calibri"/>
        </w:rPr>
      </w:pPr>
      <w:r w:rsidRPr="009508B7">
        <w:rPr>
          <w:rFonts w:ascii="Calibri" w:hAnsi="Calibri" w:cs="Calibri"/>
          <w:b/>
          <w:bCs/>
        </w:rPr>
        <w:t>Heimpel, G., L. Frelich, D. Landis, K. Hopper, K. Hoelmer, Z. Sezen, M. Asplen, and K. Wu</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European buckthorn and Asian soybean aphid as components of an extensive invasional meltdown in North America. Biological Invasions. 12: 2913–2931.</w:t>
      </w:r>
    </w:p>
    <w:p w14:paraId="66FD74FA" w14:textId="77777777" w:rsidR="009508B7" w:rsidRPr="009508B7" w:rsidRDefault="009508B7" w:rsidP="009508B7">
      <w:pPr>
        <w:pStyle w:val="Bibliography"/>
        <w:rPr>
          <w:rFonts w:ascii="Calibri" w:hAnsi="Calibri" w:cs="Calibri"/>
        </w:rPr>
      </w:pPr>
      <w:r w:rsidRPr="009508B7">
        <w:rPr>
          <w:rFonts w:ascii="Calibri" w:hAnsi="Calibri" w:cs="Calibri"/>
          <w:b/>
          <w:bCs/>
        </w:rPr>
        <w:t>Herron, G. A., and L. J. Wilson</w:t>
      </w:r>
      <w:r w:rsidRPr="009508B7">
        <w:rPr>
          <w:rFonts w:ascii="Calibri" w:hAnsi="Calibri" w:cs="Calibri"/>
        </w:rPr>
        <w:t xml:space="preserve">. </w:t>
      </w:r>
      <w:r w:rsidRPr="009508B7">
        <w:rPr>
          <w:rFonts w:ascii="Calibri" w:hAnsi="Calibri" w:cs="Calibri"/>
          <w:b/>
          <w:bCs/>
        </w:rPr>
        <w:t>2011</w:t>
      </w:r>
      <w:r w:rsidRPr="009508B7">
        <w:rPr>
          <w:rFonts w:ascii="Calibri" w:hAnsi="Calibri" w:cs="Calibri"/>
        </w:rPr>
        <w:t>. Neonicotinoid resistance in Aphis gossypii Glover (Aphididae: Hemiptera) from Australian cotton. Australian Journal of Entomology. 50: 93–98.</w:t>
      </w:r>
    </w:p>
    <w:p w14:paraId="247D9195" w14:textId="77777777" w:rsidR="009508B7" w:rsidRPr="009508B7" w:rsidRDefault="009508B7" w:rsidP="009508B7">
      <w:pPr>
        <w:pStyle w:val="Bibliography"/>
        <w:rPr>
          <w:rFonts w:ascii="Calibri" w:hAnsi="Calibri" w:cs="Calibri"/>
        </w:rPr>
      </w:pPr>
      <w:r w:rsidRPr="009508B7">
        <w:rPr>
          <w:rFonts w:ascii="Calibri" w:hAnsi="Calibri" w:cs="Calibri"/>
          <w:b/>
          <w:bCs/>
        </w:rPr>
        <w:t>Jenouvrier, S., H. Weimerskirch, C. Barbraud, Y.-H. Park, and B. Cazelles</w:t>
      </w:r>
      <w:r w:rsidRPr="009508B7">
        <w:rPr>
          <w:rFonts w:ascii="Calibri" w:hAnsi="Calibri" w:cs="Calibri"/>
        </w:rPr>
        <w:t xml:space="preserve">. </w:t>
      </w:r>
      <w:r w:rsidRPr="009508B7">
        <w:rPr>
          <w:rFonts w:ascii="Calibri" w:hAnsi="Calibri" w:cs="Calibri"/>
          <w:b/>
          <w:bCs/>
        </w:rPr>
        <w:t>2005</w:t>
      </w:r>
      <w:r w:rsidRPr="009508B7">
        <w:rPr>
          <w:rFonts w:ascii="Calibri" w:hAnsi="Calibri" w:cs="Calibri"/>
        </w:rPr>
        <w:t>. Evidence of a shift in the cyclicity of Antarctic seabird dynamics linked to climate. Proceedings of the Royal Society B: Biological Sciences. 272: 887–895.</w:t>
      </w:r>
    </w:p>
    <w:p w14:paraId="0046D727" w14:textId="77777777" w:rsidR="009508B7" w:rsidRPr="009508B7" w:rsidRDefault="009508B7" w:rsidP="009508B7">
      <w:pPr>
        <w:pStyle w:val="Bibliography"/>
        <w:rPr>
          <w:rFonts w:ascii="Calibri" w:hAnsi="Calibri" w:cs="Calibri"/>
        </w:rPr>
      </w:pPr>
      <w:r w:rsidRPr="009508B7">
        <w:rPr>
          <w:rFonts w:ascii="Calibri" w:hAnsi="Calibri" w:cs="Calibri"/>
          <w:b/>
          <w:bCs/>
        </w:rPr>
        <w:t>Knapp, A. K., M. D. Smith, S. E. Hobbie, S. L. Collins, T. J. Fahey, G. J. A. Hansen, D. A. Landis, K. J. La Pierre, J. M. Melillo, T. R. Seastedt, G. R. Shaver, and J. R. Webster</w:t>
      </w:r>
      <w:r w:rsidRPr="009508B7">
        <w:rPr>
          <w:rFonts w:ascii="Calibri" w:hAnsi="Calibri" w:cs="Calibri"/>
        </w:rPr>
        <w:t xml:space="preserve">. </w:t>
      </w:r>
      <w:r w:rsidRPr="009508B7">
        <w:rPr>
          <w:rFonts w:ascii="Calibri" w:hAnsi="Calibri" w:cs="Calibri"/>
          <w:b/>
          <w:bCs/>
        </w:rPr>
        <w:t>2012</w:t>
      </w:r>
      <w:r w:rsidRPr="009508B7">
        <w:rPr>
          <w:rFonts w:ascii="Calibri" w:hAnsi="Calibri" w:cs="Calibri"/>
        </w:rPr>
        <w:t>. Past, present, and future roles of long-term experiments in the LTER Network. Bioscience. 62: 377–389.</w:t>
      </w:r>
    </w:p>
    <w:p w14:paraId="38B8945D" w14:textId="77777777" w:rsidR="009508B7" w:rsidRPr="009508B7" w:rsidRDefault="009508B7" w:rsidP="009508B7">
      <w:pPr>
        <w:pStyle w:val="Bibliography"/>
        <w:rPr>
          <w:rFonts w:ascii="Calibri" w:hAnsi="Calibri" w:cs="Calibri"/>
        </w:rPr>
      </w:pPr>
      <w:r w:rsidRPr="009508B7">
        <w:rPr>
          <w:rFonts w:ascii="Calibri" w:hAnsi="Calibri" w:cs="Calibri"/>
          <w:b/>
          <w:bCs/>
        </w:rPr>
        <w:t>Lovett, J.</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Monarch Population Status.</w:t>
      </w:r>
    </w:p>
    <w:p w14:paraId="1C20792C" w14:textId="77777777" w:rsidR="009508B7" w:rsidRPr="009508B7" w:rsidRDefault="009508B7" w:rsidP="009508B7">
      <w:pPr>
        <w:pStyle w:val="Bibliography"/>
        <w:rPr>
          <w:rFonts w:ascii="Calibri" w:hAnsi="Calibri" w:cs="Calibri"/>
        </w:rPr>
      </w:pPr>
      <w:r w:rsidRPr="009508B7">
        <w:rPr>
          <w:rFonts w:ascii="Calibri" w:hAnsi="Calibri" w:cs="Calibri"/>
          <w:b/>
          <w:bCs/>
        </w:rPr>
        <w:t>May, R. M.</w:t>
      </w:r>
      <w:r w:rsidRPr="009508B7">
        <w:rPr>
          <w:rFonts w:ascii="Calibri" w:hAnsi="Calibri" w:cs="Calibri"/>
        </w:rPr>
        <w:t xml:space="preserve"> </w:t>
      </w:r>
      <w:r w:rsidRPr="009508B7">
        <w:rPr>
          <w:rFonts w:ascii="Calibri" w:hAnsi="Calibri" w:cs="Calibri"/>
          <w:b/>
          <w:bCs/>
        </w:rPr>
        <w:t>1976</w:t>
      </w:r>
      <w:r w:rsidRPr="009508B7">
        <w:rPr>
          <w:rFonts w:ascii="Calibri" w:hAnsi="Calibri" w:cs="Calibri"/>
        </w:rPr>
        <w:t>. Simple mathematical models with very complicated dynamics. Nature. 261: 459–467.</w:t>
      </w:r>
    </w:p>
    <w:p w14:paraId="24D5567E" w14:textId="77777777" w:rsidR="009508B7" w:rsidRPr="009508B7" w:rsidRDefault="009508B7" w:rsidP="009508B7">
      <w:pPr>
        <w:pStyle w:val="Bibliography"/>
        <w:rPr>
          <w:rFonts w:ascii="Calibri" w:hAnsi="Calibri" w:cs="Calibri"/>
        </w:rPr>
      </w:pPr>
      <w:r w:rsidRPr="009508B7">
        <w:rPr>
          <w:rFonts w:ascii="Calibri" w:hAnsi="Calibri" w:cs="Calibri"/>
          <w:b/>
          <w:bCs/>
        </w:rPr>
        <w:t>Mueller, E. K., and K. A. Baum</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Monarch-parasite interactions in managed and roadside prairies. Journal of insect conservation. 18: 847.</w:t>
      </w:r>
    </w:p>
    <w:p w14:paraId="2763DA85" w14:textId="77777777" w:rsidR="009508B7" w:rsidRPr="009508B7" w:rsidRDefault="009508B7" w:rsidP="009508B7">
      <w:pPr>
        <w:pStyle w:val="Bibliography"/>
        <w:rPr>
          <w:rFonts w:ascii="Calibri" w:hAnsi="Calibri" w:cs="Calibri"/>
        </w:rPr>
      </w:pPr>
      <w:r w:rsidRPr="009508B7">
        <w:rPr>
          <w:rFonts w:ascii="Calibri" w:hAnsi="Calibri" w:cs="Calibri"/>
          <w:b/>
          <w:bCs/>
        </w:rPr>
        <w:t>Nauen, R., and I. Denholm</w:t>
      </w:r>
      <w:r w:rsidRPr="009508B7">
        <w:rPr>
          <w:rFonts w:ascii="Calibri" w:hAnsi="Calibri" w:cs="Calibri"/>
        </w:rPr>
        <w:t xml:space="preserve">. </w:t>
      </w:r>
      <w:r w:rsidRPr="009508B7">
        <w:rPr>
          <w:rFonts w:ascii="Calibri" w:hAnsi="Calibri" w:cs="Calibri"/>
          <w:b/>
          <w:bCs/>
        </w:rPr>
        <w:t>2005</w:t>
      </w:r>
      <w:r w:rsidRPr="009508B7">
        <w:rPr>
          <w:rFonts w:ascii="Calibri" w:hAnsi="Calibri" w:cs="Calibri"/>
        </w:rPr>
        <w:t>. Resistance of insect pests to neonicotinoid insecticides: Current status and future prospects. Arch. Insect Biochem. Physiol. 58: 200–215.</w:t>
      </w:r>
    </w:p>
    <w:p w14:paraId="3CC2E361" w14:textId="77777777" w:rsidR="009508B7" w:rsidRPr="009508B7" w:rsidRDefault="009508B7" w:rsidP="009508B7">
      <w:pPr>
        <w:pStyle w:val="Bibliography"/>
        <w:rPr>
          <w:rFonts w:ascii="Calibri" w:hAnsi="Calibri" w:cs="Calibri"/>
        </w:rPr>
      </w:pPr>
      <w:r w:rsidRPr="009508B7">
        <w:rPr>
          <w:rFonts w:ascii="Calibri" w:hAnsi="Calibri" w:cs="Calibri"/>
          <w:b/>
          <w:bCs/>
        </w:rPr>
        <w:t>Pleasants, J. M., and K. S. Oberhauser</w:t>
      </w:r>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Milkweed loss in agricultural fields because of herbicide use: effect on the monarch butterfly population. Insect Conservation and Diversity. 6: 135–144.</w:t>
      </w:r>
    </w:p>
    <w:p w14:paraId="1B99C985" w14:textId="77777777" w:rsidR="009508B7" w:rsidRPr="009508B7" w:rsidRDefault="009508B7" w:rsidP="009508B7">
      <w:pPr>
        <w:pStyle w:val="Bibliography"/>
        <w:rPr>
          <w:rFonts w:ascii="Calibri" w:hAnsi="Calibri" w:cs="Calibri"/>
        </w:rPr>
      </w:pPr>
      <w:r w:rsidRPr="009508B7">
        <w:rPr>
          <w:rFonts w:ascii="Calibri" w:hAnsi="Calibri" w:cs="Calibri"/>
          <w:b/>
          <w:bCs/>
        </w:rPr>
        <w:t>Powles, S. O. D. S. B.</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Glyphosate-resistant crops and weeds: now and in the future.</w:t>
      </w:r>
    </w:p>
    <w:p w14:paraId="75D4BF84" w14:textId="77777777" w:rsidR="009508B7" w:rsidRPr="009508B7" w:rsidRDefault="009508B7" w:rsidP="009508B7">
      <w:pPr>
        <w:pStyle w:val="Bibliography"/>
        <w:rPr>
          <w:rFonts w:ascii="Calibri" w:hAnsi="Calibri" w:cs="Calibri"/>
        </w:rPr>
      </w:pPr>
      <w:r w:rsidRPr="009508B7">
        <w:rPr>
          <w:rFonts w:ascii="Calibri" w:hAnsi="Calibri" w:cs="Calibri"/>
          <w:b/>
          <w:bCs/>
        </w:rPr>
        <w:t>Priyadarshana, W., and G. Sofronov</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Multiple break-points detection in array CGH data via the cross-entropy method. IEEE/ACM Transactions on Computational Biology and Bioinformatics (TCBB). 12: 487–498.</w:t>
      </w:r>
    </w:p>
    <w:p w14:paraId="7DC420BD" w14:textId="77777777" w:rsidR="009508B7" w:rsidRPr="009508B7" w:rsidRDefault="009508B7" w:rsidP="009508B7">
      <w:pPr>
        <w:pStyle w:val="Bibliography"/>
        <w:rPr>
          <w:rFonts w:ascii="Calibri" w:hAnsi="Calibri" w:cs="Calibri"/>
        </w:rPr>
      </w:pPr>
      <w:r w:rsidRPr="009508B7">
        <w:rPr>
          <w:rFonts w:ascii="Calibri" w:hAnsi="Calibri" w:cs="Calibri"/>
          <w:b/>
          <w:bCs/>
        </w:rPr>
        <w:t>Puinean, A. M., S. P. Foster, L. Oliphant, I. Denholm, L. M. Field, N. S. Millar, M. S. Williamson, and C. Bass</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Amplification of a Cytochrome P450 Gene Is Associated with Resistance to Neonicotinoid Insecticides in the Aphid Myzus persicae. PLOS Genetics. 6: e1000999.</w:t>
      </w:r>
    </w:p>
    <w:p w14:paraId="6828E12D" w14:textId="77777777" w:rsidR="009508B7" w:rsidRPr="009508B7" w:rsidRDefault="009508B7" w:rsidP="009508B7">
      <w:pPr>
        <w:pStyle w:val="Bibliography"/>
        <w:rPr>
          <w:rFonts w:ascii="Calibri" w:hAnsi="Calibri" w:cs="Calibri"/>
        </w:rPr>
      </w:pPr>
      <w:r w:rsidRPr="009508B7">
        <w:rPr>
          <w:rFonts w:ascii="Calibri" w:hAnsi="Calibri" w:cs="Calibri"/>
          <w:b/>
          <w:bCs/>
        </w:rPr>
        <w:t>R Development Core Team</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R: A Language and Environment for Statistical Computing 3.3.3. R Foundation for Statistical Computing.</w:t>
      </w:r>
    </w:p>
    <w:p w14:paraId="0353788F" w14:textId="77777777" w:rsidR="009508B7" w:rsidRPr="009508B7" w:rsidRDefault="009508B7" w:rsidP="009508B7">
      <w:pPr>
        <w:pStyle w:val="Bibliography"/>
        <w:rPr>
          <w:rFonts w:ascii="Calibri" w:hAnsi="Calibri" w:cs="Calibri"/>
        </w:rPr>
      </w:pPr>
      <w:r w:rsidRPr="009508B7">
        <w:rPr>
          <w:rFonts w:ascii="Calibri" w:hAnsi="Calibri" w:cs="Calibri"/>
          <w:b/>
          <w:bCs/>
        </w:rPr>
        <w:t>Rhainds, M., H. J. S. Yoo, P. Kindlmann, D. Voegtlin, D. Castillo, C. Rutledge, C. Sadof, S. Yaninek, and R. J. O’Neil</w:t>
      </w:r>
      <w:r w:rsidRPr="009508B7">
        <w:rPr>
          <w:rFonts w:ascii="Calibri" w:hAnsi="Calibri" w:cs="Calibri"/>
        </w:rPr>
        <w:t xml:space="preserve">. </w:t>
      </w:r>
      <w:r w:rsidRPr="009508B7">
        <w:rPr>
          <w:rFonts w:ascii="Calibri" w:hAnsi="Calibri" w:cs="Calibri"/>
          <w:b/>
          <w:bCs/>
        </w:rPr>
        <w:t>2010</w:t>
      </w:r>
      <w:r w:rsidRPr="009508B7">
        <w:rPr>
          <w:rFonts w:ascii="Calibri" w:hAnsi="Calibri" w:cs="Calibri"/>
        </w:rPr>
        <w:t>. Two-year oscillation cycle in abundance of soybean aphid in Indiana. Agricultural and Forest Entomology. 12: 251–257.</w:t>
      </w:r>
    </w:p>
    <w:p w14:paraId="3444A712" w14:textId="77777777" w:rsidR="009508B7" w:rsidRPr="009508B7" w:rsidRDefault="009508B7" w:rsidP="009508B7">
      <w:pPr>
        <w:pStyle w:val="Bibliography"/>
        <w:rPr>
          <w:rFonts w:ascii="Calibri" w:hAnsi="Calibri" w:cs="Calibri"/>
        </w:rPr>
      </w:pPr>
      <w:r w:rsidRPr="009508B7">
        <w:rPr>
          <w:rFonts w:ascii="Calibri" w:hAnsi="Calibri" w:cs="Calibri"/>
          <w:b/>
          <w:bCs/>
        </w:rPr>
        <w:t>Ricker, W. E.</w:t>
      </w:r>
      <w:r w:rsidRPr="009508B7">
        <w:rPr>
          <w:rFonts w:ascii="Calibri" w:hAnsi="Calibri" w:cs="Calibri"/>
        </w:rPr>
        <w:t xml:space="preserve"> </w:t>
      </w:r>
      <w:r w:rsidRPr="009508B7">
        <w:rPr>
          <w:rFonts w:ascii="Calibri" w:hAnsi="Calibri" w:cs="Calibri"/>
          <w:b/>
          <w:bCs/>
        </w:rPr>
        <w:t>1954</w:t>
      </w:r>
      <w:r w:rsidRPr="009508B7">
        <w:rPr>
          <w:rFonts w:ascii="Calibri" w:hAnsi="Calibri" w:cs="Calibri"/>
        </w:rPr>
        <w:t>. Stock and Recruitment. J. Fish. Res. Bd. Can. 11: 559–623.</w:t>
      </w:r>
    </w:p>
    <w:p w14:paraId="48CA1BF5" w14:textId="77777777" w:rsidR="009508B7" w:rsidRPr="009508B7" w:rsidRDefault="009508B7" w:rsidP="009508B7">
      <w:pPr>
        <w:pStyle w:val="Bibliography"/>
        <w:rPr>
          <w:rFonts w:ascii="Calibri" w:hAnsi="Calibri" w:cs="Calibri"/>
        </w:rPr>
      </w:pPr>
      <w:r w:rsidRPr="009508B7">
        <w:rPr>
          <w:rFonts w:ascii="Calibri" w:hAnsi="Calibri" w:cs="Calibri"/>
          <w:b/>
          <w:bCs/>
        </w:rPr>
        <w:t>RStudio Team</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RStudio: Integrated Development for R (RStudio, Inc., Boston, MA, 2015). URL: https://www. rstudio. com/products/rstudio.</w:t>
      </w:r>
    </w:p>
    <w:p w14:paraId="0C9F5C40" w14:textId="77777777" w:rsidR="009508B7" w:rsidRPr="009508B7" w:rsidRDefault="009508B7" w:rsidP="009508B7">
      <w:pPr>
        <w:pStyle w:val="Bibliography"/>
        <w:rPr>
          <w:rFonts w:ascii="Calibri" w:hAnsi="Calibri" w:cs="Calibri"/>
        </w:rPr>
      </w:pPr>
      <w:r w:rsidRPr="009508B7">
        <w:rPr>
          <w:rFonts w:ascii="Calibri" w:hAnsi="Calibri" w:cs="Calibri"/>
          <w:b/>
          <w:bCs/>
        </w:rPr>
        <w:t>Saunders, S. P., L. Ries, K. S. Oberhauser, W. E. Thogmartin, and E. F. Zipkin</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Local and cross-seasonal associations of climate and land use with abundance of monarch butterflies Danaus plexippus. Ecography. n/a-n/a.</w:t>
      </w:r>
    </w:p>
    <w:p w14:paraId="58A2B959" w14:textId="77777777" w:rsidR="009508B7" w:rsidRPr="009508B7" w:rsidRDefault="009508B7" w:rsidP="009508B7">
      <w:pPr>
        <w:pStyle w:val="Bibliography"/>
        <w:rPr>
          <w:rFonts w:ascii="Calibri" w:hAnsi="Calibri" w:cs="Calibri"/>
        </w:rPr>
      </w:pPr>
      <w:r w:rsidRPr="009508B7">
        <w:rPr>
          <w:rFonts w:ascii="Calibri" w:hAnsi="Calibri" w:cs="Calibri"/>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rsidRPr="009508B7">
        <w:rPr>
          <w:rFonts w:ascii="Calibri" w:hAnsi="Calibri" w:cs="Calibri"/>
        </w:rPr>
        <w:t xml:space="preserve">. </w:t>
      </w:r>
      <w:r w:rsidRPr="009508B7">
        <w:rPr>
          <w:rFonts w:ascii="Calibri" w:hAnsi="Calibri" w:cs="Calibri"/>
          <w:b/>
          <w:bCs/>
        </w:rPr>
        <w:t>2013</w:t>
      </w:r>
      <w:r w:rsidRPr="009508B7">
        <w:rPr>
          <w:rFonts w:ascii="Calibri" w:hAnsi="Calibri" w:cs="Calibri"/>
        </w:rPr>
        <w:t>. Identification of 100 fundamental ecological questions. J Ecol. 101: 58–67.</w:t>
      </w:r>
    </w:p>
    <w:p w14:paraId="75AD6AB6" w14:textId="77777777" w:rsidR="009508B7" w:rsidRPr="009508B7" w:rsidRDefault="009508B7" w:rsidP="009508B7">
      <w:pPr>
        <w:pStyle w:val="Bibliography"/>
        <w:rPr>
          <w:rFonts w:ascii="Calibri" w:hAnsi="Calibri" w:cs="Calibri"/>
        </w:rPr>
      </w:pPr>
      <w:r w:rsidRPr="009508B7">
        <w:rPr>
          <w:rFonts w:ascii="Calibri" w:hAnsi="Calibri" w:cs="Calibri"/>
          <w:b/>
          <w:bCs/>
        </w:rPr>
        <w:t>Turchin, P.</w:t>
      </w:r>
      <w:r w:rsidRPr="009508B7">
        <w:rPr>
          <w:rFonts w:ascii="Calibri" w:hAnsi="Calibri" w:cs="Calibri"/>
        </w:rPr>
        <w:t xml:space="preserve"> </w:t>
      </w:r>
      <w:r w:rsidRPr="009508B7">
        <w:rPr>
          <w:rFonts w:ascii="Calibri" w:hAnsi="Calibri" w:cs="Calibri"/>
          <w:b/>
          <w:bCs/>
        </w:rPr>
        <w:t>2003</w:t>
      </w:r>
      <w:r w:rsidRPr="009508B7">
        <w:rPr>
          <w:rFonts w:ascii="Calibri" w:hAnsi="Calibri" w:cs="Calibri"/>
        </w:rPr>
        <w:t>. Complex population dynamics: a theoretical/empirical synthesis. Princeton University Press.</w:t>
      </w:r>
    </w:p>
    <w:p w14:paraId="18E3D117" w14:textId="77777777" w:rsidR="009508B7" w:rsidRPr="009508B7" w:rsidRDefault="009508B7" w:rsidP="009508B7">
      <w:pPr>
        <w:pStyle w:val="Bibliography"/>
        <w:rPr>
          <w:rFonts w:ascii="Calibri" w:hAnsi="Calibri" w:cs="Calibri"/>
        </w:rPr>
      </w:pPr>
      <w:r w:rsidRPr="009508B7">
        <w:rPr>
          <w:rFonts w:ascii="Calibri" w:hAnsi="Calibri" w:cs="Calibri"/>
          <w:b/>
          <w:bCs/>
        </w:rPr>
        <w:t>Urquhart, F. A., and N. R. Urquhart</w:t>
      </w:r>
      <w:r w:rsidRPr="009508B7">
        <w:rPr>
          <w:rFonts w:ascii="Calibri" w:hAnsi="Calibri" w:cs="Calibri"/>
        </w:rPr>
        <w:t xml:space="preserve">. </w:t>
      </w:r>
      <w:r w:rsidRPr="009508B7">
        <w:rPr>
          <w:rFonts w:ascii="Calibri" w:hAnsi="Calibri" w:cs="Calibri"/>
          <w:b/>
          <w:bCs/>
        </w:rPr>
        <w:t>1978</w:t>
      </w:r>
      <w:r w:rsidRPr="009508B7">
        <w:rPr>
          <w:rFonts w:ascii="Calibri" w:hAnsi="Calibri" w:cs="Calibri"/>
        </w:rPr>
        <w:t>. Autumnal migration routes of the eastern population of the monarch butterfly (Danaus p. plexippus L.; Danaidae; Lepidoptera) in North America to the overwintering site in the Neovolcanic Plateau of Mexico. Can. J. Zool. 56: 1759–1764.</w:t>
      </w:r>
    </w:p>
    <w:p w14:paraId="76D91454" w14:textId="77777777" w:rsidR="009508B7" w:rsidRPr="009508B7" w:rsidRDefault="009508B7" w:rsidP="009508B7">
      <w:pPr>
        <w:pStyle w:val="Bibliography"/>
        <w:rPr>
          <w:rFonts w:ascii="Calibri" w:hAnsi="Calibri" w:cs="Calibri"/>
        </w:rPr>
      </w:pPr>
      <w:r w:rsidRPr="009508B7">
        <w:rPr>
          <w:rFonts w:ascii="Calibri" w:hAnsi="Calibri" w:cs="Calibri"/>
          <w:b/>
          <w:bCs/>
        </w:rPr>
        <w:t>Vidal, O., J. Lopez-Garcia, and E. Rendon-Salinas</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Trends in Deforestation and Forest Degradation after a Decade of Monitoring in the Monarch Butterfly Biosphere Reserve in Mexico. Conservation Biology. 28: 177–186.</w:t>
      </w:r>
    </w:p>
    <w:p w14:paraId="00EDC478" w14:textId="77777777" w:rsidR="009508B7" w:rsidRPr="009508B7" w:rsidRDefault="009508B7" w:rsidP="009508B7">
      <w:pPr>
        <w:pStyle w:val="Bibliography"/>
        <w:rPr>
          <w:rFonts w:ascii="Calibri" w:hAnsi="Calibri" w:cs="Calibri"/>
        </w:rPr>
      </w:pPr>
      <w:r w:rsidRPr="009508B7">
        <w:rPr>
          <w:rFonts w:ascii="Calibri" w:hAnsi="Calibri" w:cs="Calibri"/>
          <w:b/>
          <w:bCs/>
        </w:rPr>
        <w:t>Vidal, O., and E. Rendón-Salinas</w:t>
      </w:r>
      <w:r w:rsidRPr="009508B7">
        <w:rPr>
          <w:rFonts w:ascii="Calibri" w:hAnsi="Calibri" w:cs="Calibri"/>
        </w:rPr>
        <w:t xml:space="preserve">. </w:t>
      </w:r>
      <w:r w:rsidRPr="009508B7">
        <w:rPr>
          <w:rFonts w:ascii="Calibri" w:hAnsi="Calibri" w:cs="Calibri"/>
          <w:b/>
          <w:bCs/>
        </w:rPr>
        <w:t>2014</w:t>
      </w:r>
      <w:r w:rsidRPr="009508B7">
        <w:rPr>
          <w:rFonts w:ascii="Calibri" w:hAnsi="Calibri" w:cs="Calibri"/>
        </w:rPr>
        <w:t>. Dynamics and trends of overwintering colonies of the monarch butterfly in Mexico. Biological Conservation. 180: 165–175.</w:t>
      </w:r>
    </w:p>
    <w:p w14:paraId="3C96DD13" w14:textId="77777777" w:rsidR="009508B7" w:rsidRPr="009508B7" w:rsidRDefault="009508B7" w:rsidP="009508B7">
      <w:pPr>
        <w:pStyle w:val="Bibliography"/>
        <w:rPr>
          <w:rFonts w:ascii="Calibri" w:hAnsi="Calibri" w:cs="Calibri"/>
        </w:rPr>
      </w:pPr>
      <w:r w:rsidRPr="009508B7">
        <w:rPr>
          <w:rFonts w:ascii="Calibri" w:hAnsi="Calibri" w:cs="Calibri"/>
          <w:b/>
          <w:bCs/>
        </w:rPr>
        <w:t>Wassenaar, L. I., and K. A. Hobson</w:t>
      </w:r>
      <w:r w:rsidRPr="009508B7">
        <w:rPr>
          <w:rFonts w:ascii="Calibri" w:hAnsi="Calibri" w:cs="Calibri"/>
        </w:rPr>
        <w:t xml:space="preserve">. </w:t>
      </w:r>
      <w:r w:rsidRPr="009508B7">
        <w:rPr>
          <w:rFonts w:ascii="Calibri" w:hAnsi="Calibri" w:cs="Calibri"/>
          <w:b/>
          <w:bCs/>
        </w:rPr>
        <w:t>1998</w:t>
      </w:r>
      <w:r w:rsidRPr="009508B7">
        <w:rPr>
          <w:rFonts w:ascii="Calibri" w:hAnsi="Calibri" w:cs="Calibri"/>
        </w:rPr>
        <w:t>. Natal origins of migratory monarch butterflies at wintering colonies in Mexico: New isotopic evidence. Proceedings of the National Academy of Sciences. 95: 15436–15439.</w:t>
      </w:r>
    </w:p>
    <w:p w14:paraId="02AC0590" w14:textId="77777777" w:rsidR="009508B7" w:rsidRPr="009508B7" w:rsidRDefault="009508B7" w:rsidP="009508B7">
      <w:pPr>
        <w:pStyle w:val="Bibliography"/>
        <w:rPr>
          <w:rFonts w:ascii="Calibri" w:hAnsi="Calibri" w:cs="Calibri"/>
        </w:rPr>
      </w:pPr>
      <w:r w:rsidRPr="009508B7">
        <w:rPr>
          <w:rFonts w:ascii="Calibri" w:hAnsi="Calibri" w:cs="Calibri"/>
          <w:b/>
          <w:bCs/>
        </w:rPr>
        <w:t>Weimerskirch, H., P. Inchausti, C. Guinet, and C. Barbraud</w:t>
      </w:r>
      <w:r w:rsidRPr="009508B7">
        <w:rPr>
          <w:rFonts w:ascii="Calibri" w:hAnsi="Calibri" w:cs="Calibri"/>
        </w:rPr>
        <w:t xml:space="preserve">. </w:t>
      </w:r>
      <w:r w:rsidRPr="009508B7">
        <w:rPr>
          <w:rFonts w:ascii="Calibri" w:hAnsi="Calibri" w:cs="Calibri"/>
          <w:b/>
          <w:bCs/>
        </w:rPr>
        <w:t>2003</w:t>
      </w:r>
      <w:r w:rsidRPr="009508B7">
        <w:rPr>
          <w:rFonts w:ascii="Calibri" w:hAnsi="Calibri" w:cs="Calibri"/>
        </w:rPr>
        <w:t>. Trends in bird and seal populations as indicators of a system shift in the Southern Ocean. Antarctic Science. 15: 249–256.</w:t>
      </w:r>
    </w:p>
    <w:p w14:paraId="1C5E1438" w14:textId="77777777" w:rsidR="009508B7" w:rsidRPr="009508B7" w:rsidRDefault="009508B7" w:rsidP="009508B7">
      <w:pPr>
        <w:pStyle w:val="Bibliography"/>
        <w:rPr>
          <w:rFonts w:ascii="Calibri" w:hAnsi="Calibri" w:cs="Calibri"/>
        </w:rPr>
      </w:pPr>
      <w:r w:rsidRPr="009508B7">
        <w:rPr>
          <w:rFonts w:ascii="Calibri" w:hAnsi="Calibri" w:cs="Calibri"/>
          <w:b/>
          <w:bCs/>
        </w:rPr>
        <w:t>Zalucki, M. P., L. P. Brower, S. B. Malcolm, and B. H. Slager</w:t>
      </w:r>
      <w:r w:rsidRPr="009508B7">
        <w:rPr>
          <w:rFonts w:ascii="Calibri" w:hAnsi="Calibri" w:cs="Calibri"/>
        </w:rPr>
        <w:t xml:space="preserve">. </w:t>
      </w:r>
      <w:r w:rsidRPr="009508B7">
        <w:rPr>
          <w:rFonts w:ascii="Calibri" w:hAnsi="Calibri" w:cs="Calibri"/>
          <w:b/>
          <w:bCs/>
        </w:rPr>
        <w:t>2015</w:t>
      </w:r>
      <w:r w:rsidRPr="009508B7">
        <w:rPr>
          <w:rFonts w:ascii="Calibri" w:hAnsi="Calibri" w:cs="Calibri"/>
        </w:rPr>
        <w:t>. Estimating the climate signal in monarch population decline. Monarchs in a changing world. Biology and conservation of an iconic butterfly.</w:t>
      </w:r>
    </w:p>
    <w:p w14:paraId="603A76F2" w14:textId="77777777" w:rsidR="009508B7" w:rsidRPr="009508B7" w:rsidRDefault="009508B7" w:rsidP="009508B7">
      <w:pPr>
        <w:pStyle w:val="Bibliography"/>
        <w:rPr>
          <w:rFonts w:ascii="Calibri" w:hAnsi="Calibri" w:cs="Calibri"/>
        </w:rPr>
      </w:pPr>
      <w:r w:rsidRPr="009508B7">
        <w:rPr>
          <w:rFonts w:ascii="Calibri" w:hAnsi="Calibri" w:cs="Calibri"/>
          <w:b/>
          <w:bCs/>
        </w:rPr>
        <w:t>Zaya, D. N., I. S. Pearse, and G. Spyreas</w:t>
      </w:r>
      <w:r w:rsidRPr="009508B7">
        <w:rPr>
          <w:rFonts w:ascii="Calibri" w:hAnsi="Calibri" w:cs="Calibri"/>
        </w:rPr>
        <w:t xml:space="preserve">. </w:t>
      </w:r>
      <w:r w:rsidRPr="009508B7">
        <w:rPr>
          <w:rFonts w:ascii="Calibri" w:hAnsi="Calibri" w:cs="Calibri"/>
          <w:b/>
          <w:bCs/>
        </w:rPr>
        <w:t>2017</w:t>
      </w:r>
      <w:r w:rsidRPr="009508B7">
        <w:rPr>
          <w:rFonts w:ascii="Calibri" w:hAnsi="Calibri" w:cs="Calibri"/>
        </w:rPr>
        <w:t>. Long-Term Trends in Midwestern Milkweed Abundances and Their Relevance to Monarch Butterfly Declines. BioScience. 67: 343–356.</w:t>
      </w:r>
    </w:p>
    <w:p w14:paraId="3DF20126" w14:textId="77777777" w:rsidR="009508B7" w:rsidRPr="009508B7" w:rsidRDefault="009508B7" w:rsidP="009508B7">
      <w:pPr>
        <w:pStyle w:val="Bibliography"/>
        <w:rPr>
          <w:rFonts w:ascii="Calibri" w:hAnsi="Calibri" w:cs="Calibri"/>
        </w:rPr>
      </w:pPr>
      <w:r w:rsidRPr="009508B7">
        <w:rPr>
          <w:rFonts w:ascii="Calibri" w:hAnsi="Calibri" w:cs="Calibri"/>
          <w:b/>
          <w:bCs/>
        </w:rPr>
        <w:t>Zipkin, E. F., L. Ries, R. Reeves, J. Regetz, and K. S. Oberhauser</w:t>
      </w:r>
      <w:r w:rsidRPr="009508B7">
        <w:rPr>
          <w:rFonts w:ascii="Calibri" w:hAnsi="Calibri" w:cs="Calibri"/>
        </w:rPr>
        <w:t xml:space="preserve">. </w:t>
      </w:r>
      <w:r w:rsidRPr="009508B7">
        <w:rPr>
          <w:rFonts w:ascii="Calibri" w:hAnsi="Calibri" w:cs="Calibri"/>
          <w:b/>
          <w:bCs/>
        </w:rPr>
        <w:t>2012</w:t>
      </w:r>
      <w:r w:rsidRPr="009508B7">
        <w:rPr>
          <w:rFonts w:ascii="Calibri" w:hAnsi="Calibri" w:cs="Calibri"/>
        </w:rPr>
        <w:t>. Tracking climate impacts on the migratory monarch butterfly. Glob Change Biol. 18: 3039–3049.</w:t>
      </w:r>
    </w:p>
    <w:p w14:paraId="0822E37A" w14:textId="77777777" w:rsidR="005F269F" w:rsidRDefault="005F269F">
      <w:r>
        <w:fldChar w:fldCharType="end"/>
      </w:r>
    </w:p>
    <w:p w14:paraId="3D7D7C8A" w14:textId="77777777" w:rsidR="001A45B8" w:rsidRDefault="001A45B8">
      <w:pPr>
        <w:rPr>
          <w:b/>
        </w:rPr>
      </w:pPr>
      <w:r>
        <w:rPr>
          <w:b/>
        </w:rPr>
        <w:br w:type="page"/>
      </w:r>
    </w:p>
    <w:p w14:paraId="121F7CF9" w14:textId="77777777" w:rsidR="001A45B8" w:rsidRDefault="001A45B8" w:rsidP="001A45B8">
      <w:r w:rsidRPr="00D0485A">
        <w:rPr>
          <w:b/>
        </w:rPr>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subsetting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14:paraId="765780A6" w14:textId="77777777" w:rsidTr="009E1C7A">
        <w:tc>
          <w:tcPr>
            <w:tcW w:w="1350" w:type="dxa"/>
            <w:tcBorders>
              <w:top w:val="single" w:sz="4" w:space="0" w:color="auto"/>
              <w:bottom w:val="single" w:sz="4" w:space="0" w:color="auto"/>
            </w:tcBorders>
          </w:tcPr>
          <w:p w14:paraId="5D0A10D5" w14:textId="77777777" w:rsidR="001A45B8" w:rsidRDefault="001A45B8" w:rsidP="009E1C7A">
            <w:pPr>
              <w:rPr>
                <w:b/>
              </w:rPr>
            </w:pPr>
            <w:r>
              <w:rPr>
                <w:b/>
              </w:rPr>
              <w:t>Data</w:t>
            </w:r>
          </w:p>
          <w:p w14:paraId="663493F1" w14:textId="77777777" w:rsidR="001A45B8" w:rsidRPr="005E54DF" w:rsidRDefault="001A45B8" w:rsidP="009E1C7A">
            <w:pPr>
              <w:rPr>
                <w:b/>
              </w:rPr>
            </w:pPr>
            <w:r>
              <w:rPr>
                <w:b/>
              </w:rPr>
              <w:t>structure</w:t>
            </w:r>
          </w:p>
        </w:tc>
        <w:tc>
          <w:tcPr>
            <w:tcW w:w="759" w:type="dxa"/>
            <w:tcBorders>
              <w:top w:val="single" w:sz="4" w:space="0" w:color="auto"/>
              <w:bottom w:val="single" w:sz="4" w:space="0" w:color="auto"/>
            </w:tcBorders>
          </w:tcPr>
          <w:p w14:paraId="0A1C7938" w14:textId="77777777" w:rsidR="001A45B8" w:rsidRPr="005E54DF" w:rsidRDefault="001A45B8" w:rsidP="009E1C7A">
            <w:pPr>
              <w:rPr>
                <w:b/>
              </w:rPr>
            </w:pPr>
            <w:r>
              <w:rPr>
                <w:b/>
              </w:rPr>
              <w:t>AIC</w:t>
            </w:r>
          </w:p>
        </w:tc>
        <w:tc>
          <w:tcPr>
            <w:tcW w:w="1035" w:type="dxa"/>
            <w:tcBorders>
              <w:top w:val="single" w:sz="4" w:space="0" w:color="auto"/>
              <w:bottom w:val="single" w:sz="4" w:space="0" w:color="auto"/>
            </w:tcBorders>
          </w:tcPr>
          <w:p w14:paraId="016305B5" w14:textId="77777777" w:rsidR="001A45B8" w:rsidRPr="005E54DF" w:rsidRDefault="001A45B8" w:rsidP="009E1C7A">
            <w:pPr>
              <w:rPr>
                <w:b/>
              </w:rPr>
            </w:pPr>
            <w:r>
              <w:rPr>
                <w:b/>
              </w:rPr>
              <w:t>AICc</w:t>
            </w:r>
          </w:p>
        </w:tc>
        <w:tc>
          <w:tcPr>
            <w:tcW w:w="1060" w:type="dxa"/>
            <w:tcBorders>
              <w:top w:val="single" w:sz="4" w:space="0" w:color="auto"/>
              <w:bottom w:val="single" w:sz="4" w:space="0" w:color="auto"/>
            </w:tcBorders>
          </w:tcPr>
          <w:p w14:paraId="4EDE923F" w14:textId="77777777" w:rsidR="001A45B8" w:rsidRPr="005E54DF" w:rsidRDefault="001A45B8" w:rsidP="009E1C7A">
            <w:pPr>
              <w:rPr>
                <w:b/>
              </w:rPr>
            </w:pPr>
            <w:r w:rsidRPr="005E54DF">
              <w:rPr>
                <w:b/>
              </w:rPr>
              <w:t>Phase</w:t>
            </w:r>
          </w:p>
        </w:tc>
        <w:tc>
          <w:tcPr>
            <w:tcW w:w="2183" w:type="dxa"/>
            <w:tcBorders>
              <w:top w:val="single" w:sz="4" w:space="0" w:color="auto"/>
              <w:bottom w:val="single" w:sz="4" w:space="0" w:color="auto"/>
            </w:tcBorders>
          </w:tcPr>
          <w:p w14:paraId="4B9D5C25" w14:textId="77777777" w:rsidR="001A45B8" w:rsidRPr="005E54DF" w:rsidRDefault="001A45B8" w:rsidP="009E1C7A">
            <w:pPr>
              <w:rPr>
                <w:b/>
              </w:rPr>
            </w:pPr>
            <w:r w:rsidRPr="005E54DF">
              <w:rPr>
                <w:b/>
              </w:rPr>
              <w:t>Years in subset</w:t>
            </w:r>
          </w:p>
        </w:tc>
        <w:tc>
          <w:tcPr>
            <w:tcW w:w="1572" w:type="dxa"/>
            <w:tcBorders>
              <w:top w:val="single" w:sz="4" w:space="0" w:color="auto"/>
              <w:bottom w:val="single" w:sz="4" w:space="0" w:color="auto"/>
            </w:tcBorders>
          </w:tcPr>
          <w:p w14:paraId="6EE4D3E6" w14:textId="77777777" w:rsidR="001A45B8" w:rsidRPr="005E54DF" w:rsidRDefault="001A45B8"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5BA2244D" w14:textId="77777777" w:rsidR="001A45B8" w:rsidRPr="005E54DF" w:rsidRDefault="001A45B8" w:rsidP="009E1C7A">
            <w:pPr>
              <w:jc w:val="center"/>
              <w:rPr>
                <w:b/>
              </w:rPr>
            </w:pPr>
            <w:r w:rsidRPr="005E54DF">
              <w:rPr>
                <w:b/>
              </w:rPr>
              <w:t xml:space="preserve">K ( </w:t>
            </w:r>
            <w:r w:rsidRPr="005E54DF">
              <w:rPr>
                <w:rFonts w:cstheme="minorHAnsi"/>
                <w:b/>
              </w:rPr>
              <w:t>±</w:t>
            </w:r>
            <w:r w:rsidRPr="005E54DF">
              <w:rPr>
                <w:b/>
              </w:rPr>
              <w:t xml:space="preserve"> SE)</w:t>
            </w:r>
          </w:p>
        </w:tc>
      </w:tr>
      <w:tr w:rsidR="001A45B8" w14:paraId="225BD3A7" w14:textId="77777777" w:rsidTr="009E1C7A">
        <w:tc>
          <w:tcPr>
            <w:tcW w:w="1350" w:type="dxa"/>
            <w:tcBorders>
              <w:top w:val="single" w:sz="4" w:space="0" w:color="auto"/>
            </w:tcBorders>
          </w:tcPr>
          <w:p w14:paraId="15EF68FA" w14:textId="77777777" w:rsidR="001A45B8" w:rsidRDefault="001A45B8" w:rsidP="009E1C7A">
            <w:r>
              <w:t>Original, to 2013</w:t>
            </w:r>
          </w:p>
        </w:tc>
        <w:tc>
          <w:tcPr>
            <w:tcW w:w="759" w:type="dxa"/>
            <w:tcBorders>
              <w:top w:val="single" w:sz="4" w:space="0" w:color="auto"/>
            </w:tcBorders>
          </w:tcPr>
          <w:p w14:paraId="1C9AFE49" w14:textId="77777777" w:rsidR="001A45B8" w:rsidRDefault="001A45B8" w:rsidP="009E1C7A">
            <w:r>
              <w:t>-13.5</w:t>
            </w:r>
          </w:p>
        </w:tc>
        <w:tc>
          <w:tcPr>
            <w:tcW w:w="1035" w:type="dxa"/>
            <w:tcBorders>
              <w:top w:val="single" w:sz="4" w:space="0" w:color="auto"/>
            </w:tcBorders>
          </w:tcPr>
          <w:p w14:paraId="011A0A98" w14:textId="77777777" w:rsidR="001A45B8" w:rsidRDefault="001A45B8" w:rsidP="009E1C7A">
            <w:r>
              <w:t>-7.5</w:t>
            </w:r>
          </w:p>
        </w:tc>
        <w:tc>
          <w:tcPr>
            <w:tcW w:w="1060" w:type="dxa"/>
            <w:tcBorders>
              <w:top w:val="single" w:sz="4" w:space="0" w:color="auto"/>
            </w:tcBorders>
          </w:tcPr>
          <w:p w14:paraId="5F15150D" w14:textId="77777777" w:rsidR="001A45B8" w:rsidRDefault="001A45B8" w:rsidP="009E1C7A">
            <w:r>
              <w:t>A</w:t>
            </w:r>
          </w:p>
        </w:tc>
        <w:tc>
          <w:tcPr>
            <w:tcW w:w="2183" w:type="dxa"/>
            <w:tcBorders>
              <w:top w:val="single" w:sz="4" w:space="0" w:color="auto"/>
            </w:tcBorders>
          </w:tcPr>
          <w:p w14:paraId="46D57787" w14:textId="77777777" w:rsidR="001A45B8" w:rsidRDefault="001A45B8" w:rsidP="009E1C7A">
            <w:r>
              <w:t>1994-2000</w:t>
            </w:r>
          </w:p>
        </w:tc>
        <w:tc>
          <w:tcPr>
            <w:tcW w:w="1572" w:type="dxa"/>
            <w:tcBorders>
              <w:top w:val="single" w:sz="4" w:space="0" w:color="auto"/>
            </w:tcBorders>
          </w:tcPr>
          <w:p w14:paraId="06575940" w14:textId="77777777" w:rsidR="001A45B8" w:rsidRDefault="001A45B8" w:rsidP="009E1C7A">
            <w:pPr>
              <w:jc w:val="center"/>
            </w:pPr>
            <w:r>
              <w:t xml:space="preserve">1.3 </w:t>
            </w:r>
            <w:r>
              <w:rPr>
                <w:rFonts w:cstheme="minorHAnsi"/>
              </w:rPr>
              <w:t>± 0.3</w:t>
            </w:r>
          </w:p>
        </w:tc>
        <w:tc>
          <w:tcPr>
            <w:tcW w:w="1401" w:type="dxa"/>
            <w:tcBorders>
              <w:top w:val="single" w:sz="4" w:space="0" w:color="auto"/>
            </w:tcBorders>
          </w:tcPr>
          <w:p w14:paraId="6007B29B" w14:textId="77777777" w:rsidR="001A45B8" w:rsidRDefault="001A45B8" w:rsidP="009E1C7A">
            <w:pPr>
              <w:jc w:val="center"/>
            </w:pPr>
            <w:r>
              <w:rPr>
                <w:rFonts w:cstheme="minorHAnsi"/>
              </w:rPr>
              <w:t>0.33 ± 0.03</w:t>
            </w:r>
          </w:p>
        </w:tc>
      </w:tr>
      <w:tr w:rsidR="001A45B8" w14:paraId="65CF7430" w14:textId="77777777" w:rsidTr="009E1C7A">
        <w:tc>
          <w:tcPr>
            <w:tcW w:w="1350" w:type="dxa"/>
          </w:tcPr>
          <w:p w14:paraId="37D3845C" w14:textId="77777777" w:rsidR="001A45B8" w:rsidRDefault="001A45B8" w:rsidP="009E1C7A"/>
        </w:tc>
        <w:tc>
          <w:tcPr>
            <w:tcW w:w="759" w:type="dxa"/>
          </w:tcPr>
          <w:p w14:paraId="48899D54" w14:textId="77777777" w:rsidR="001A45B8" w:rsidRDefault="001A45B8" w:rsidP="009E1C7A"/>
        </w:tc>
        <w:tc>
          <w:tcPr>
            <w:tcW w:w="1035" w:type="dxa"/>
          </w:tcPr>
          <w:p w14:paraId="62658C89" w14:textId="77777777" w:rsidR="001A45B8" w:rsidRDefault="001A45B8" w:rsidP="009E1C7A"/>
        </w:tc>
        <w:tc>
          <w:tcPr>
            <w:tcW w:w="1060" w:type="dxa"/>
          </w:tcPr>
          <w:p w14:paraId="6CCD489F" w14:textId="77777777" w:rsidR="001A45B8" w:rsidRDefault="001A45B8" w:rsidP="009E1C7A">
            <w:r>
              <w:t>B</w:t>
            </w:r>
          </w:p>
        </w:tc>
        <w:tc>
          <w:tcPr>
            <w:tcW w:w="2183" w:type="dxa"/>
          </w:tcPr>
          <w:p w14:paraId="1A67E856" w14:textId="77777777" w:rsidR="001A45B8" w:rsidRDefault="001A45B8" w:rsidP="009E1C7A">
            <w:r>
              <w:t>2001-2005</w:t>
            </w:r>
          </w:p>
        </w:tc>
        <w:tc>
          <w:tcPr>
            <w:tcW w:w="1572" w:type="dxa"/>
          </w:tcPr>
          <w:p w14:paraId="1F48E65D" w14:textId="77777777" w:rsidR="001A45B8" w:rsidRDefault="001A45B8" w:rsidP="009E1C7A">
            <w:pPr>
              <w:jc w:val="center"/>
            </w:pPr>
            <w:r>
              <w:rPr>
                <w:rFonts w:cstheme="minorHAnsi"/>
              </w:rPr>
              <w:t>2.2 ± 0.2</w:t>
            </w:r>
          </w:p>
        </w:tc>
        <w:tc>
          <w:tcPr>
            <w:tcW w:w="1401" w:type="dxa"/>
          </w:tcPr>
          <w:p w14:paraId="4ABA3D53" w14:textId="77777777" w:rsidR="001A45B8" w:rsidRDefault="001A45B8" w:rsidP="009E1C7A">
            <w:pPr>
              <w:jc w:val="center"/>
            </w:pPr>
            <w:r>
              <w:rPr>
                <w:rFonts w:cstheme="minorHAnsi"/>
              </w:rPr>
              <w:t>0.46 ± 0.02</w:t>
            </w:r>
          </w:p>
        </w:tc>
      </w:tr>
      <w:tr w:rsidR="001A45B8" w14:paraId="40A4C2EF" w14:textId="77777777" w:rsidTr="009E1C7A">
        <w:tc>
          <w:tcPr>
            <w:tcW w:w="1350" w:type="dxa"/>
          </w:tcPr>
          <w:p w14:paraId="62A949E0" w14:textId="77777777" w:rsidR="001A45B8" w:rsidRDefault="001A45B8" w:rsidP="009E1C7A"/>
        </w:tc>
        <w:tc>
          <w:tcPr>
            <w:tcW w:w="759" w:type="dxa"/>
          </w:tcPr>
          <w:p w14:paraId="1383FA8F" w14:textId="77777777" w:rsidR="001A45B8" w:rsidRDefault="001A45B8" w:rsidP="009E1C7A"/>
        </w:tc>
        <w:tc>
          <w:tcPr>
            <w:tcW w:w="1035" w:type="dxa"/>
          </w:tcPr>
          <w:p w14:paraId="492FEDCE" w14:textId="77777777" w:rsidR="001A45B8" w:rsidRDefault="001A45B8" w:rsidP="009E1C7A"/>
        </w:tc>
        <w:tc>
          <w:tcPr>
            <w:tcW w:w="1060" w:type="dxa"/>
          </w:tcPr>
          <w:p w14:paraId="4EC2D7F8" w14:textId="77777777" w:rsidR="001A45B8" w:rsidRDefault="001A45B8" w:rsidP="009E1C7A">
            <w:r>
              <w:t>C</w:t>
            </w:r>
          </w:p>
        </w:tc>
        <w:tc>
          <w:tcPr>
            <w:tcW w:w="2183" w:type="dxa"/>
          </w:tcPr>
          <w:p w14:paraId="23E420A8" w14:textId="77777777" w:rsidR="001A45B8" w:rsidRDefault="001A45B8" w:rsidP="009E1C7A">
            <w:r>
              <w:t>2006-2013</w:t>
            </w:r>
          </w:p>
        </w:tc>
        <w:tc>
          <w:tcPr>
            <w:tcW w:w="1572" w:type="dxa"/>
          </w:tcPr>
          <w:p w14:paraId="01C5A587" w14:textId="77777777" w:rsidR="001A45B8" w:rsidRDefault="001A45B8" w:rsidP="009E1C7A">
            <w:pPr>
              <w:jc w:val="center"/>
            </w:pPr>
            <w:r>
              <w:rPr>
                <w:rFonts w:cstheme="minorHAnsi"/>
              </w:rPr>
              <w:t>1.5 ± 0.2</w:t>
            </w:r>
          </w:p>
        </w:tc>
        <w:tc>
          <w:tcPr>
            <w:tcW w:w="1401" w:type="dxa"/>
          </w:tcPr>
          <w:p w14:paraId="166BCD04" w14:textId="77777777" w:rsidR="001A45B8" w:rsidRDefault="001A45B8" w:rsidP="009E1C7A">
            <w:pPr>
              <w:jc w:val="center"/>
            </w:pPr>
            <w:r>
              <w:rPr>
                <w:rFonts w:cstheme="minorHAnsi"/>
              </w:rPr>
              <w:t>0.29 ± 0.02</w:t>
            </w:r>
          </w:p>
        </w:tc>
      </w:tr>
      <w:tr w:rsidR="001A45B8" w14:paraId="73B286A8" w14:textId="77777777" w:rsidTr="009E1C7A">
        <w:tc>
          <w:tcPr>
            <w:tcW w:w="1350" w:type="dxa"/>
          </w:tcPr>
          <w:p w14:paraId="0BD72950" w14:textId="77777777" w:rsidR="001A45B8" w:rsidRDefault="001A45B8" w:rsidP="009E1C7A"/>
        </w:tc>
        <w:tc>
          <w:tcPr>
            <w:tcW w:w="759" w:type="dxa"/>
          </w:tcPr>
          <w:p w14:paraId="58589769" w14:textId="77777777" w:rsidR="001A45B8" w:rsidRDefault="001A45B8" w:rsidP="009E1C7A"/>
        </w:tc>
        <w:tc>
          <w:tcPr>
            <w:tcW w:w="1035" w:type="dxa"/>
          </w:tcPr>
          <w:p w14:paraId="59B57D92" w14:textId="77777777" w:rsidR="001A45B8" w:rsidRDefault="001A45B8" w:rsidP="009E1C7A"/>
        </w:tc>
        <w:tc>
          <w:tcPr>
            <w:tcW w:w="1060" w:type="dxa"/>
            <w:tcBorders>
              <w:bottom w:val="nil"/>
            </w:tcBorders>
          </w:tcPr>
          <w:p w14:paraId="229F2F7E" w14:textId="77777777" w:rsidR="001A45B8" w:rsidRDefault="001A45B8" w:rsidP="009E1C7A"/>
        </w:tc>
        <w:tc>
          <w:tcPr>
            <w:tcW w:w="2183" w:type="dxa"/>
            <w:tcBorders>
              <w:bottom w:val="nil"/>
            </w:tcBorders>
          </w:tcPr>
          <w:p w14:paraId="4FEDCC5D" w14:textId="77777777" w:rsidR="001A45B8" w:rsidRDefault="001A45B8" w:rsidP="009E1C7A"/>
        </w:tc>
        <w:tc>
          <w:tcPr>
            <w:tcW w:w="1572" w:type="dxa"/>
            <w:tcBorders>
              <w:bottom w:val="nil"/>
            </w:tcBorders>
          </w:tcPr>
          <w:p w14:paraId="70C5F296" w14:textId="77777777" w:rsidR="001A45B8" w:rsidRDefault="001A45B8" w:rsidP="009E1C7A">
            <w:pPr>
              <w:jc w:val="center"/>
              <w:rPr>
                <w:rFonts w:cstheme="minorHAnsi"/>
              </w:rPr>
            </w:pPr>
          </w:p>
        </w:tc>
        <w:tc>
          <w:tcPr>
            <w:tcW w:w="1401" w:type="dxa"/>
            <w:tcBorders>
              <w:bottom w:val="nil"/>
            </w:tcBorders>
          </w:tcPr>
          <w:p w14:paraId="74F8466C" w14:textId="77777777" w:rsidR="001A45B8" w:rsidRDefault="001A45B8" w:rsidP="009E1C7A">
            <w:pPr>
              <w:jc w:val="center"/>
              <w:rPr>
                <w:rFonts w:cstheme="minorHAnsi"/>
              </w:rPr>
            </w:pPr>
          </w:p>
        </w:tc>
      </w:tr>
      <w:tr w:rsidR="001A45B8" w14:paraId="09F9D267" w14:textId="77777777" w:rsidTr="009E1C7A">
        <w:tc>
          <w:tcPr>
            <w:tcW w:w="1350" w:type="dxa"/>
          </w:tcPr>
          <w:p w14:paraId="22E4CAC0" w14:textId="77777777" w:rsidR="001A45B8" w:rsidRDefault="001A45B8" w:rsidP="009E1C7A">
            <w:r>
              <w:t>Complete, to 2015</w:t>
            </w:r>
          </w:p>
        </w:tc>
        <w:tc>
          <w:tcPr>
            <w:tcW w:w="759" w:type="dxa"/>
          </w:tcPr>
          <w:p w14:paraId="3E42FAFF" w14:textId="77777777" w:rsidR="001A45B8" w:rsidRDefault="001A45B8" w:rsidP="009E1C7A">
            <w:r>
              <w:t>-36.8</w:t>
            </w:r>
          </w:p>
        </w:tc>
        <w:tc>
          <w:tcPr>
            <w:tcW w:w="1035" w:type="dxa"/>
          </w:tcPr>
          <w:p w14:paraId="2AA3DAE9" w14:textId="77777777" w:rsidR="001A45B8" w:rsidRDefault="001A45B8" w:rsidP="009E1C7A">
            <w:r>
              <w:t>-16.8</w:t>
            </w:r>
          </w:p>
        </w:tc>
        <w:tc>
          <w:tcPr>
            <w:tcW w:w="1060" w:type="dxa"/>
            <w:tcBorders>
              <w:top w:val="nil"/>
              <w:bottom w:val="nil"/>
            </w:tcBorders>
          </w:tcPr>
          <w:p w14:paraId="6B11E10D" w14:textId="77777777" w:rsidR="001A45B8" w:rsidRDefault="001A45B8" w:rsidP="009E1C7A">
            <w:r>
              <w:t>A</w:t>
            </w:r>
          </w:p>
        </w:tc>
        <w:tc>
          <w:tcPr>
            <w:tcW w:w="2183" w:type="dxa"/>
            <w:tcBorders>
              <w:top w:val="nil"/>
              <w:bottom w:val="nil"/>
            </w:tcBorders>
          </w:tcPr>
          <w:p w14:paraId="27F3A9B5" w14:textId="77777777" w:rsidR="001A45B8" w:rsidRDefault="001A45B8" w:rsidP="009E1C7A">
            <w:r>
              <w:t>1994-2000</w:t>
            </w:r>
          </w:p>
        </w:tc>
        <w:tc>
          <w:tcPr>
            <w:tcW w:w="1572" w:type="dxa"/>
            <w:tcBorders>
              <w:top w:val="nil"/>
              <w:bottom w:val="nil"/>
            </w:tcBorders>
          </w:tcPr>
          <w:p w14:paraId="49C25381" w14:textId="77777777" w:rsidR="001A45B8" w:rsidRDefault="001A45B8" w:rsidP="009E1C7A">
            <w:pPr>
              <w:jc w:val="center"/>
            </w:pPr>
            <w:r>
              <w:t xml:space="preserve">1.3 </w:t>
            </w:r>
            <w:r>
              <w:rPr>
                <w:rFonts w:cstheme="minorHAnsi"/>
              </w:rPr>
              <w:t>± 0.3</w:t>
            </w:r>
          </w:p>
        </w:tc>
        <w:tc>
          <w:tcPr>
            <w:tcW w:w="1401" w:type="dxa"/>
            <w:tcBorders>
              <w:top w:val="nil"/>
              <w:bottom w:val="nil"/>
            </w:tcBorders>
          </w:tcPr>
          <w:p w14:paraId="3F0A5208" w14:textId="77777777" w:rsidR="001A45B8" w:rsidRDefault="001A45B8" w:rsidP="009E1C7A">
            <w:pPr>
              <w:jc w:val="center"/>
            </w:pPr>
            <w:r>
              <w:rPr>
                <w:rFonts w:cstheme="minorHAnsi"/>
              </w:rPr>
              <w:t>0.33 ± 0.03</w:t>
            </w:r>
          </w:p>
        </w:tc>
      </w:tr>
      <w:tr w:rsidR="001A45B8" w14:paraId="49033A79" w14:textId="77777777" w:rsidTr="009E1C7A">
        <w:tc>
          <w:tcPr>
            <w:tcW w:w="1350" w:type="dxa"/>
          </w:tcPr>
          <w:p w14:paraId="5009768F" w14:textId="77777777" w:rsidR="001A45B8" w:rsidRDefault="001A45B8" w:rsidP="009E1C7A"/>
        </w:tc>
        <w:tc>
          <w:tcPr>
            <w:tcW w:w="759" w:type="dxa"/>
          </w:tcPr>
          <w:p w14:paraId="16162E2F" w14:textId="77777777" w:rsidR="001A45B8" w:rsidRDefault="001A45B8" w:rsidP="009E1C7A"/>
        </w:tc>
        <w:tc>
          <w:tcPr>
            <w:tcW w:w="1035" w:type="dxa"/>
          </w:tcPr>
          <w:p w14:paraId="6BF67991" w14:textId="77777777" w:rsidR="001A45B8" w:rsidRDefault="001A45B8" w:rsidP="009E1C7A"/>
        </w:tc>
        <w:tc>
          <w:tcPr>
            <w:tcW w:w="1060" w:type="dxa"/>
            <w:tcBorders>
              <w:top w:val="nil"/>
            </w:tcBorders>
          </w:tcPr>
          <w:p w14:paraId="69A2AE3A" w14:textId="77777777" w:rsidR="001A45B8" w:rsidRDefault="001A45B8" w:rsidP="009E1C7A">
            <w:r>
              <w:t>B+C</w:t>
            </w:r>
          </w:p>
        </w:tc>
        <w:tc>
          <w:tcPr>
            <w:tcW w:w="2183" w:type="dxa"/>
            <w:tcBorders>
              <w:top w:val="nil"/>
            </w:tcBorders>
          </w:tcPr>
          <w:p w14:paraId="2102DF55" w14:textId="77777777" w:rsidR="001A45B8" w:rsidRDefault="001A45B8" w:rsidP="009E1C7A">
            <w:r>
              <w:t>2001-2015</w:t>
            </w:r>
          </w:p>
        </w:tc>
        <w:tc>
          <w:tcPr>
            <w:tcW w:w="1572" w:type="dxa"/>
            <w:tcBorders>
              <w:top w:val="nil"/>
            </w:tcBorders>
          </w:tcPr>
          <w:p w14:paraId="063E87D0" w14:textId="77777777" w:rsidR="001A45B8" w:rsidRDefault="001A45B8" w:rsidP="009E1C7A">
            <w:pPr>
              <w:jc w:val="center"/>
            </w:pPr>
            <w:r>
              <w:rPr>
                <w:rFonts w:cstheme="minorHAnsi"/>
              </w:rPr>
              <w:t>1.6 ± 0.4</w:t>
            </w:r>
          </w:p>
        </w:tc>
        <w:tc>
          <w:tcPr>
            <w:tcW w:w="1401" w:type="dxa"/>
            <w:tcBorders>
              <w:top w:val="nil"/>
            </w:tcBorders>
          </w:tcPr>
          <w:p w14:paraId="27ECF86D" w14:textId="77777777" w:rsidR="001A45B8" w:rsidRDefault="001A45B8" w:rsidP="009E1C7A">
            <w:pPr>
              <w:jc w:val="center"/>
            </w:pPr>
            <w:r>
              <w:rPr>
                <w:rFonts w:cstheme="minorHAnsi"/>
              </w:rPr>
              <w:t>0.43 ± 0.05</w:t>
            </w:r>
          </w:p>
        </w:tc>
      </w:tr>
      <w:tr w:rsidR="001A45B8" w14:paraId="0C89E6D7" w14:textId="77777777" w:rsidTr="009E1C7A">
        <w:tc>
          <w:tcPr>
            <w:tcW w:w="1350" w:type="dxa"/>
          </w:tcPr>
          <w:p w14:paraId="1BE71BBC" w14:textId="77777777" w:rsidR="001A45B8" w:rsidRDefault="001A45B8" w:rsidP="009E1C7A"/>
        </w:tc>
        <w:tc>
          <w:tcPr>
            <w:tcW w:w="759" w:type="dxa"/>
          </w:tcPr>
          <w:p w14:paraId="0C1FC4BB" w14:textId="77777777" w:rsidR="001A45B8" w:rsidRDefault="001A45B8" w:rsidP="009E1C7A"/>
        </w:tc>
        <w:tc>
          <w:tcPr>
            <w:tcW w:w="1035" w:type="dxa"/>
          </w:tcPr>
          <w:p w14:paraId="39CAEDB6" w14:textId="77777777" w:rsidR="001A45B8" w:rsidRDefault="001A45B8" w:rsidP="009E1C7A"/>
        </w:tc>
        <w:tc>
          <w:tcPr>
            <w:tcW w:w="1060" w:type="dxa"/>
          </w:tcPr>
          <w:p w14:paraId="390E264D" w14:textId="77777777" w:rsidR="001A45B8" w:rsidRDefault="001A45B8" w:rsidP="009E1C7A"/>
        </w:tc>
        <w:tc>
          <w:tcPr>
            <w:tcW w:w="2183" w:type="dxa"/>
          </w:tcPr>
          <w:p w14:paraId="6EE020E0" w14:textId="77777777" w:rsidR="001A45B8" w:rsidRDefault="001A45B8" w:rsidP="009E1C7A"/>
        </w:tc>
        <w:tc>
          <w:tcPr>
            <w:tcW w:w="1572" w:type="dxa"/>
          </w:tcPr>
          <w:p w14:paraId="275A2777" w14:textId="77777777" w:rsidR="001A45B8" w:rsidRDefault="001A45B8" w:rsidP="009E1C7A">
            <w:pPr>
              <w:jc w:val="center"/>
              <w:rPr>
                <w:rFonts w:cstheme="minorHAnsi"/>
              </w:rPr>
            </w:pPr>
          </w:p>
        </w:tc>
        <w:tc>
          <w:tcPr>
            <w:tcW w:w="1401" w:type="dxa"/>
          </w:tcPr>
          <w:p w14:paraId="48A8BDE5" w14:textId="77777777" w:rsidR="001A45B8" w:rsidRDefault="001A45B8" w:rsidP="009E1C7A">
            <w:pPr>
              <w:jc w:val="center"/>
              <w:rPr>
                <w:rFonts w:cstheme="minorHAnsi"/>
              </w:rPr>
            </w:pPr>
          </w:p>
        </w:tc>
      </w:tr>
    </w:tbl>
    <w:p w14:paraId="2169881F" w14:textId="77777777" w:rsidR="001A45B8" w:rsidRDefault="001A45B8" w:rsidP="001A45B8"/>
    <w:p w14:paraId="6897C1B6" w14:textId="77777777" w:rsidR="001A45B8" w:rsidRDefault="001A45B8">
      <w:pPr>
        <w:rPr>
          <w:b/>
        </w:rPr>
      </w:pPr>
      <w:r>
        <w:rPr>
          <w:b/>
        </w:rPr>
        <w:br w:type="page"/>
      </w:r>
    </w:p>
    <w:p w14:paraId="20EF42A7" w14:textId="77777777" w:rsidR="001A45B8" w:rsidRDefault="001A45B8" w:rsidP="001A45B8">
      <w:r w:rsidRPr="00741812">
        <w:rPr>
          <w:b/>
        </w:rPr>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subsetting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14:paraId="17B00B25" w14:textId="77777777" w:rsidTr="009E1C7A">
        <w:tc>
          <w:tcPr>
            <w:tcW w:w="1350" w:type="dxa"/>
            <w:tcBorders>
              <w:top w:val="single" w:sz="4" w:space="0" w:color="auto"/>
              <w:bottom w:val="single" w:sz="4" w:space="0" w:color="auto"/>
            </w:tcBorders>
          </w:tcPr>
          <w:p w14:paraId="15DCCADA" w14:textId="77777777" w:rsidR="001A45B8" w:rsidRPr="005E54DF" w:rsidRDefault="001A45B8" w:rsidP="009E1C7A">
            <w:pPr>
              <w:rPr>
                <w:b/>
              </w:rPr>
            </w:pPr>
            <w:bookmarkStart w:id="276" w:name="_Hlk486250676"/>
            <w:r>
              <w:rPr>
                <w:b/>
              </w:rPr>
              <w:t>Model structure</w:t>
            </w:r>
          </w:p>
        </w:tc>
        <w:tc>
          <w:tcPr>
            <w:tcW w:w="759" w:type="dxa"/>
            <w:tcBorders>
              <w:top w:val="single" w:sz="4" w:space="0" w:color="auto"/>
              <w:bottom w:val="single" w:sz="4" w:space="0" w:color="auto"/>
            </w:tcBorders>
          </w:tcPr>
          <w:p w14:paraId="525EB9ED" w14:textId="77777777" w:rsidR="001A45B8" w:rsidRPr="005E54DF" w:rsidRDefault="001A45B8" w:rsidP="009E1C7A">
            <w:pPr>
              <w:rPr>
                <w:b/>
              </w:rPr>
            </w:pPr>
            <w:r>
              <w:rPr>
                <w:b/>
              </w:rPr>
              <w:t>AIC</w:t>
            </w:r>
          </w:p>
        </w:tc>
        <w:tc>
          <w:tcPr>
            <w:tcW w:w="1035" w:type="dxa"/>
            <w:tcBorders>
              <w:top w:val="single" w:sz="4" w:space="0" w:color="auto"/>
              <w:bottom w:val="single" w:sz="4" w:space="0" w:color="auto"/>
            </w:tcBorders>
          </w:tcPr>
          <w:p w14:paraId="170FA3CC" w14:textId="77777777" w:rsidR="001A45B8" w:rsidRPr="005E54DF" w:rsidRDefault="001A45B8" w:rsidP="009E1C7A">
            <w:pPr>
              <w:rPr>
                <w:b/>
              </w:rPr>
            </w:pPr>
            <w:r>
              <w:rPr>
                <w:b/>
              </w:rPr>
              <w:t>AICc</w:t>
            </w:r>
          </w:p>
        </w:tc>
        <w:tc>
          <w:tcPr>
            <w:tcW w:w="1060" w:type="dxa"/>
            <w:tcBorders>
              <w:top w:val="single" w:sz="4" w:space="0" w:color="auto"/>
              <w:bottom w:val="single" w:sz="4" w:space="0" w:color="auto"/>
            </w:tcBorders>
          </w:tcPr>
          <w:p w14:paraId="4E0B95C3" w14:textId="77777777" w:rsidR="001A45B8" w:rsidRPr="005E54DF" w:rsidRDefault="001A45B8" w:rsidP="009E1C7A">
            <w:pPr>
              <w:rPr>
                <w:b/>
              </w:rPr>
            </w:pPr>
            <w:r w:rsidRPr="005E54DF">
              <w:rPr>
                <w:b/>
              </w:rPr>
              <w:t>Phase</w:t>
            </w:r>
          </w:p>
        </w:tc>
        <w:tc>
          <w:tcPr>
            <w:tcW w:w="2183" w:type="dxa"/>
            <w:tcBorders>
              <w:top w:val="single" w:sz="4" w:space="0" w:color="auto"/>
              <w:bottom w:val="single" w:sz="4" w:space="0" w:color="auto"/>
            </w:tcBorders>
          </w:tcPr>
          <w:p w14:paraId="2D7D2CB6" w14:textId="77777777" w:rsidR="001A45B8" w:rsidRPr="005E54DF" w:rsidRDefault="001A45B8" w:rsidP="009E1C7A">
            <w:pPr>
              <w:rPr>
                <w:b/>
              </w:rPr>
            </w:pPr>
            <w:r w:rsidRPr="005E54DF">
              <w:rPr>
                <w:b/>
              </w:rPr>
              <w:t>Years in subset</w:t>
            </w:r>
          </w:p>
        </w:tc>
        <w:tc>
          <w:tcPr>
            <w:tcW w:w="1572" w:type="dxa"/>
            <w:tcBorders>
              <w:top w:val="single" w:sz="4" w:space="0" w:color="auto"/>
              <w:bottom w:val="single" w:sz="4" w:space="0" w:color="auto"/>
            </w:tcBorders>
          </w:tcPr>
          <w:p w14:paraId="362917E9" w14:textId="77777777" w:rsidR="001A45B8" w:rsidRPr="005E54DF" w:rsidRDefault="001A45B8"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61871EA8" w14:textId="77777777" w:rsidR="001A45B8" w:rsidRPr="005E54DF" w:rsidRDefault="001A45B8" w:rsidP="009E1C7A">
            <w:pPr>
              <w:jc w:val="center"/>
              <w:rPr>
                <w:b/>
              </w:rPr>
            </w:pPr>
            <w:r w:rsidRPr="005E54DF">
              <w:rPr>
                <w:b/>
              </w:rPr>
              <w:t xml:space="preserve">K ( </w:t>
            </w:r>
            <w:r w:rsidRPr="005E54DF">
              <w:rPr>
                <w:rFonts w:cstheme="minorHAnsi"/>
                <w:b/>
              </w:rPr>
              <w:t>±</w:t>
            </w:r>
            <w:r w:rsidRPr="005E54DF">
              <w:rPr>
                <w:b/>
              </w:rPr>
              <w:t xml:space="preserve"> SE)</w:t>
            </w:r>
          </w:p>
        </w:tc>
      </w:tr>
      <w:tr w:rsidR="001A45B8" w14:paraId="10AC8AFF" w14:textId="77777777" w:rsidTr="009E1C7A">
        <w:tc>
          <w:tcPr>
            <w:tcW w:w="1350" w:type="dxa"/>
            <w:tcBorders>
              <w:top w:val="single" w:sz="4" w:space="0" w:color="auto"/>
            </w:tcBorders>
          </w:tcPr>
          <w:p w14:paraId="57A8446F" w14:textId="77777777" w:rsidR="001A45B8" w:rsidRDefault="001A45B8" w:rsidP="009E1C7A">
            <w:r>
              <w:t>One break</w:t>
            </w:r>
          </w:p>
        </w:tc>
        <w:tc>
          <w:tcPr>
            <w:tcW w:w="759" w:type="dxa"/>
            <w:tcBorders>
              <w:top w:val="single" w:sz="4" w:space="0" w:color="auto"/>
            </w:tcBorders>
          </w:tcPr>
          <w:p w14:paraId="6D5646CA" w14:textId="77777777" w:rsidR="001A45B8" w:rsidRDefault="001A45B8" w:rsidP="009E1C7A">
            <w:r>
              <w:t>114.6</w:t>
            </w:r>
          </w:p>
        </w:tc>
        <w:tc>
          <w:tcPr>
            <w:tcW w:w="1035" w:type="dxa"/>
            <w:tcBorders>
              <w:top w:val="single" w:sz="4" w:space="0" w:color="auto"/>
            </w:tcBorders>
          </w:tcPr>
          <w:p w14:paraId="21E6A5E0" w14:textId="77777777" w:rsidR="001A45B8" w:rsidRDefault="001A45B8" w:rsidP="009E1C7A">
            <w:r>
              <w:t>120.2</w:t>
            </w:r>
          </w:p>
        </w:tc>
        <w:tc>
          <w:tcPr>
            <w:tcW w:w="1060" w:type="dxa"/>
            <w:tcBorders>
              <w:top w:val="single" w:sz="4" w:space="0" w:color="auto"/>
            </w:tcBorders>
          </w:tcPr>
          <w:p w14:paraId="28764AD5" w14:textId="77777777" w:rsidR="001A45B8" w:rsidRDefault="001A45B8" w:rsidP="009E1C7A">
            <w:r>
              <w:t>A</w:t>
            </w:r>
          </w:p>
        </w:tc>
        <w:tc>
          <w:tcPr>
            <w:tcW w:w="2183" w:type="dxa"/>
            <w:tcBorders>
              <w:top w:val="single" w:sz="4" w:space="0" w:color="auto"/>
            </w:tcBorders>
          </w:tcPr>
          <w:p w14:paraId="5D2199A8" w14:textId="77777777" w:rsidR="001A45B8" w:rsidRDefault="001A45B8" w:rsidP="009E1C7A">
            <w:r>
              <w:t>1995-2003</w:t>
            </w:r>
          </w:p>
        </w:tc>
        <w:tc>
          <w:tcPr>
            <w:tcW w:w="1572" w:type="dxa"/>
          </w:tcPr>
          <w:p w14:paraId="6D10986C" w14:textId="77777777" w:rsidR="001A45B8" w:rsidRDefault="001A45B8" w:rsidP="009E1C7A">
            <w:pPr>
              <w:jc w:val="center"/>
              <w:rPr>
                <w:rFonts w:cstheme="minorHAnsi"/>
              </w:rPr>
            </w:pPr>
            <w:r>
              <w:rPr>
                <w:rFonts w:cstheme="minorHAnsi"/>
              </w:rPr>
              <w:t>1.0 ± 0.5</w:t>
            </w:r>
          </w:p>
        </w:tc>
        <w:tc>
          <w:tcPr>
            <w:tcW w:w="1401" w:type="dxa"/>
          </w:tcPr>
          <w:p w14:paraId="30B451A2" w14:textId="77777777" w:rsidR="001A45B8" w:rsidRDefault="001A45B8" w:rsidP="009E1C7A">
            <w:pPr>
              <w:jc w:val="center"/>
              <w:rPr>
                <w:rFonts w:cstheme="minorHAnsi"/>
              </w:rPr>
            </w:pPr>
            <w:r>
              <w:rPr>
                <w:rFonts w:cstheme="minorHAnsi"/>
              </w:rPr>
              <w:t>10.1 ± 1.9</w:t>
            </w:r>
          </w:p>
        </w:tc>
      </w:tr>
      <w:tr w:rsidR="001A45B8" w14:paraId="4695E805" w14:textId="77777777" w:rsidTr="009E1C7A">
        <w:tc>
          <w:tcPr>
            <w:tcW w:w="1350" w:type="dxa"/>
          </w:tcPr>
          <w:p w14:paraId="465D15A1" w14:textId="77777777" w:rsidR="001A45B8" w:rsidRDefault="001A45B8" w:rsidP="009E1C7A"/>
        </w:tc>
        <w:tc>
          <w:tcPr>
            <w:tcW w:w="759" w:type="dxa"/>
          </w:tcPr>
          <w:p w14:paraId="7C1395C7" w14:textId="77777777" w:rsidR="001A45B8" w:rsidRDefault="001A45B8" w:rsidP="009E1C7A"/>
        </w:tc>
        <w:tc>
          <w:tcPr>
            <w:tcW w:w="1035" w:type="dxa"/>
          </w:tcPr>
          <w:p w14:paraId="166600C3" w14:textId="77777777" w:rsidR="001A45B8" w:rsidRDefault="001A45B8" w:rsidP="009E1C7A"/>
        </w:tc>
        <w:tc>
          <w:tcPr>
            <w:tcW w:w="1060" w:type="dxa"/>
          </w:tcPr>
          <w:p w14:paraId="6237E9EB" w14:textId="77777777" w:rsidR="001A45B8" w:rsidRDefault="001A45B8" w:rsidP="009E1C7A">
            <w:r>
              <w:t>B+C</w:t>
            </w:r>
          </w:p>
        </w:tc>
        <w:tc>
          <w:tcPr>
            <w:tcW w:w="2183" w:type="dxa"/>
          </w:tcPr>
          <w:p w14:paraId="1615B53D" w14:textId="77777777" w:rsidR="001A45B8" w:rsidRDefault="001A45B8" w:rsidP="009E1C7A">
            <w:r>
              <w:t>2001-2015</w:t>
            </w:r>
          </w:p>
        </w:tc>
        <w:tc>
          <w:tcPr>
            <w:tcW w:w="1572" w:type="dxa"/>
          </w:tcPr>
          <w:p w14:paraId="59D6A8F8" w14:textId="77777777" w:rsidR="001A45B8" w:rsidRDefault="001A45B8" w:rsidP="009E1C7A">
            <w:pPr>
              <w:jc w:val="center"/>
            </w:pPr>
            <w:r>
              <w:rPr>
                <w:rFonts w:cstheme="minorHAnsi"/>
              </w:rPr>
              <w:t>0.8 ± 0.3</w:t>
            </w:r>
          </w:p>
        </w:tc>
        <w:tc>
          <w:tcPr>
            <w:tcW w:w="1401" w:type="dxa"/>
          </w:tcPr>
          <w:p w14:paraId="1B1D1AB2" w14:textId="77777777" w:rsidR="001A45B8" w:rsidRDefault="001A45B8" w:rsidP="009E1C7A">
            <w:pPr>
              <w:jc w:val="center"/>
            </w:pPr>
            <w:r>
              <w:rPr>
                <w:rFonts w:cstheme="minorHAnsi"/>
              </w:rPr>
              <w:t>4.1 ± 0.7</w:t>
            </w:r>
          </w:p>
        </w:tc>
      </w:tr>
      <w:tr w:rsidR="001A45B8" w14:paraId="3872ACF0" w14:textId="77777777" w:rsidTr="009E1C7A">
        <w:tc>
          <w:tcPr>
            <w:tcW w:w="1350" w:type="dxa"/>
          </w:tcPr>
          <w:p w14:paraId="7FF2DAFC" w14:textId="77777777" w:rsidR="001A45B8" w:rsidRDefault="001A45B8" w:rsidP="009E1C7A"/>
        </w:tc>
        <w:tc>
          <w:tcPr>
            <w:tcW w:w="759" w:type="dxa"/>
          </w:tcPr>
          <w:p w14:paraId="22C7E737" w14:textId="77777777" w:rsidR="001A45B8" w:rsidRDefault="001A45B8" w:rsidP="009E1C7A"/>
        </w:tc>
        <w:tc>
          <w:tcPr>
            <w:tcW w:w="1035" w:type="dxa"/>
          </w:tcPr>
          <w:p w14:paraId="69FDF195" w14:textId="77777777" w:rsidR="001A45B8" w:rsidRDefault="001A45B8" w:rsidP="009E1C7A"/>
        </w:tc>
        <w:tc>
          <w:tcPr>
            <w:tcW w:w="1060" w:type="dxa"/>
          </w:tcPr>
          <w:p w14:paraId="4E29E1B5" w14:textId="77777777" w:rsidR="001A45B8" w:rsidRDefault="001A45B8" w:rsidP="009E1C7A"/>
        </w:tc>
        <w:tc>
          <w:tcPr>
            <w:tcW w:w="2183" w:type="dxa"/>
          </w:tcPr>
          <w:p w14:paraId="37C4AAE8" w14:textId="77777777" w:rsidR="001A45B8" w:rsidRDefault="001A45B8" w:rsidP="009E1C7A"/>
        </w:tc>
        <w:tc>
          <w:tcPr>
            <w:tcW w:w="1572" w:type="dxa"/>
          </w:tcPr>
          <w:p w14:paraId="0EDD4B12" w14:textId="77777777" w:rsidR="001A45B8" w:rsidRDefault="001A45B8" w:rsidP="009E1C7A">
            <w:pPr>
              <w:jc w:val="center"/>
              <w:rPr>
                <w:rFonts w:cstheme="minorHAnsi"/>
              </w:rPr>
            </w:pPr>
          </w:p>
        </w:tc>
        <w:tc>
          <w:tcPr>
            <w:tcW w:w="1401" w:type="dxa"/>
          </w:tcPr>
          <w:p w14:paraId="5A959B46" w14:textId="77777777" w:rsidR="001A45B8" w:rsidRDefault="001A45B8" w:rsidP="009E1C7A">
            <w:pPr>
              <w:jc w:val="center"/>
              <w:rPr>
                <w:rFonts w:cstheme="minorHAnsi"/>
              </w:rPr>
            </w:pPr>
          </w:p>
        </w:tc>
      </w:tr>
      <w:tr w:rsidR="001A45B8" w14:paraId="4BB871E6" w14:textId="77777777" w:rsidTr="009E1C7A">
        <w:tc>
          <w:tcPr>
            <w:tcW w:w="1350" w:type="dxa"/>
          </w:tcPr>
          <w:p w14:paraId="22614B3B" w14:textId="77777777" w:rsidR="001A45B8" w:rsidRDefault="001A45B8" w:rsidP="009E1C7A">
            <w:bookmarkStart w:id="277" w:name="_Hlk486250303"/>
            <w:r>
              <w:t>Two break</w:t>
            </w:r>
          </w:p>
        </w:tc>
        <w:tc>
          <w:tcPr>
            <w:tcW w:w="759" w:type="dxa"/>
          </w:tcPr>
          <w:p w14:paraId="098FDA53" w14:textId="77777777" w:rsidR="001A45B8" w:rsidRDefault="001A45B8" w:rsidP="009E1C7A">
            <w:r>
              <w:t>106.9</w:t>
            </w:r>
          </w:p>
        </w:tc>
        <w:tc>
          <w:tcPr>
            <w:tcW w:w="1035" w:type="dxa"/>
          </w:tcPr>
          <w:p w14:paraId="6EB744FE" w14:textId="77777777" w:rsidR="001A45B8" w:rsidRDefault="001A45B8" w:rsidP="009E1C7A">
            <w:r>
              <w:t>121.9</w:t>
            </w:r>
          </w:p>
        </w:tc>
        <w:tc>
          <w:tcPr>
            <w:tcW w:w="1060" w:type="dxa"/>
          </w:tcPr>
          <w:p w14:paraId="07DEAFE0" w14:textId="77777777" w:rsidR="001A45B8" w:rsidRDefault="001A45B8" w:rsidP="009E1C7A">
            <w:r>
              <w:t>A</w:t>
            </w:r>
          </w:p>
        </w:tc>
        <w:tc>
          <w:tcPr>
            <w:tcW w:w="2183" w:type="dxa"/>
          </w:tcPr>
          <w:p w14:paraId="050DD190" w14:textId="77777777" w:rsidR="001A45B8" w:rsidRDefault="001A45B8" w:rsidP="009E1C7A">
            <w:r>
              <w:t>1995-2003</w:t>
            </w:r>
          </w:p>
        </w:tc>
        <w:tc>
          <w:tcPr>
            <w:tcW w:w="1572" w:type="dxa"/>
          </w:tcPr>
          <w:p w14:paraId="7E2D22BA" w14:textId="77777777" w:rsidR="001A45B8" w:rsidRDefault="001A45B8" w:rsidP="009E1C7A">
            <w:pPr>
              <w:jc w:val="center"/>
              <w:rPr>
                <w:rFonts w:cstheme="minorHAnsi"/>
              </w:rPr>
            </w:pPr>
            <w:r>
              <w:rPr>
                <w:rFonts w:cstheme="minorHAnsi"/>
              </w:rPr>
              <w:t>1.0 ± 0.5</w:t>
            </w:r>
          </w:p>
        </w:tc>
        <w:tc>
          <w:tcPr>
            <w:tcW w:w="1401" w:type="dxa"/>
          </w:tcPr>
          <w:p w14:paraId="249A3A39" w14:textId="77777777" w:rsidR="001A45B8" w:rsidRDefault="001A45B8" w:rsidP="009E1C7A">
            <w:pPr>
              <w:jc w:val="center"/>
              <w:rPr>
                <w:rFonts w:cstheme="minorHAnsi"/>
              </w:rPr>
            </w:pPr>
            <w:r>
              <w:rPr>
                <w:rFonts w:cstheme="minorHAnsi"/>
              </w:rPr>
              <w:t>10.1 ± 1.9</w:t>
            </w:r>
          </w:p>
        </w:tc>
      </w:tr>
      <w:bookmarkEnd w:id="277"/>
      <w:tr w:rsidR="001A45B8" w14:paraId="4449C527" w14:textId="77777777" w:rsidTr="009E1C7A">
        <w:tc>
          <w:tcPr>
            <w:tcW w:w="1350" w:type="dxa"/>
          </w:tcPr>
          <w:p w14:paraId="7DF6728C" w14:textId="77777777" w:rsidR="001A45B8" w:rsidRDefault="001A45B8" w:rsidP="009E1C7A"/>
        </w:tc>
        <w:tc>
          <w:tcPr>
            <w:tcW w:w="759" w:type="dxa"/>
          </w:tcPr>
          <w:p w14:paraId="72955792" w14:textId="77777777" w:rsidR="001A45B8" w:rsidRDefault="001A45B8" w:rsidP="009E1C7A"/>
        </w:tc>
        <w:tc>
          <w:tcPr>
            <w:tcW w:w="1035" w:type="dxa"/>
          </w:tcPr>
          <w:p w14:paraId="664D7FD6" w14:textId="77777777" w:rsidR="001A45B8" w:rsidRDefault="001A45B8" w:rsidP="009E1C7A"/>
        </w:tc>
        <w:tc>
          <w:tcPr>
            <w:tcW w:w="1060" w:type="dxa"/>
          </w:tcPr>
          <w:p w14:paraId="462E2210" w14:textId="77777777" w:rsidR="001A45B8" w:rsidRDefault="001A45B8" w:rsidP="009E1C7A">
            <w:r>
              <w:t>B</w:t>
            </w:r>
          </w:p>
        </w:tc>
        <w:tc>
          <w:tcPr>
            <w:tcW w:w="2183" w:type="dxa"/>
          </w:tcPr>
          <w:p w14:paraId="72DD9A2C" w14:textId="77777777" w:rsidR="001A45B8" w:rsidRDefault="001A45B8" w:rsidP="009E1C7A">
            <w:r>
              <w:t>2004-2008</w:t>
            </w:r>
          </w:p>
        </w:tc>
        <w:tc>
          <w:tcPr>
            <w:tcW w:w="1572" w:type="dxa"/>
          </w:tcPr>
          <w:p w14:paraId="3A708C6F" w14:textId="77777777" w:rsidR="001A45B8" w:rsidRDefault="001A45B8" w:rsidP="009E1C7A">
            <w:pPr>
              <w:jc w:val="center"/>
              <w:rPr>
                <w:rFonts w:cstheme="minorHAnsi"/>
              </w:rPr>
            </w:pPr>
            <w:r>
              <w:rPr>
                <w:rFonts w:cstheme="minorHAnsi"/>
              </w:rPr>
              <w:t>1.6 ± 0.2</w:t>
            </w:r>
          </w:p>
        </w:tc>
        <w:tc>
          <w:tcPr>
            <w:tcW w:w="1401" w:type="dxa"/>
          </w:tcPr>
          <w:p w14:paraId="0AC8614F" w14:textId="77777777" w:rsidR="001A45B8" w:rsidRDefault="001A45B8" w:rsidP="009E1C7A">
            <w:pPr>
              <w:jc w:val="center"/>
              <w:rPr>
                <w:rFonts w:cstheme="minorHAnsi"/>
              </w:rPr>
            </w:pPr>
            <w:r>
              <w:rPr>
                <w:rFonts w:cstheme="minorHAnsi"/>
              </w:rPr>
              <w:t>5.6 ± 0.3</w:t>
            </w:r>
          </w:p>
        </w:tc>
      </w:tr>
      <w:tr w:rsidR="001A45B8" w14:paraId="405D82ED" w14:textId="77777777" w:rsidTr="009E1C7A">
        <w:tc>
          <w:tcPr>
            <w:tcW w:w="1350" w:type="dxa"/>
          </w:tcPr>
          <w:p w14:paraId="5D1D3E83" w14:textId="77777777" w:rsidR="001A45B8" w:rsidRDefault="001A45B8" w:rsidP="009E1C7A"/>
        </w:tc>
        <w:tc>
          <w:tcPr>
            <w:tcW w:w="759" w:type="dxa"/>
          </w:tcPr>
          <w:p w14:paraId="45F3FD28" w14:textId="77777777" w:rsidR="001A45B8" w:rsidRDefault="001A45B8" w:rsidP="009E1C7A"/>
        </w:tc>
        <w:tc>
          <w:tcPr>
            <w:tcW w:w="1035" w:type="dxa"/>
          </w:tcPr>
          <w:p w14:paraId="3C43D201" w14:textId="77777777" w:rsidR="001A45B8" w:rsidRDefault="001A45B8" w:rsidP="009E1C7A"/>
        </w:tc>
        <w:tc>
          <w:tcPr>
            <w:tcW w:w="1060" w:type="dxa"/>
          </w:tcPr>
          <w:p w14:paraId="10DC4E7A" w14:textId="77777777" w:rsidR="001A45B8" w:rsidRDefault="001A45B8" w:rsidP="009E1C7A">
            <w:r>
              <w:t>C</w:t>
            </w:r>
          </w:p>
        </w:tc>
        <w:tc>
          <w:tcPr>
            <w:tcW w:w="2183" w:type="dxa"/>
          </w:tcPr>
          <w:p w14:paraId="6EBB5730" w14:textId="77777777" w:rsidR="001A45B8" w:rsidRDefault="001A45B8" w:rsidP="009E1C7A">
            <w:r>
              <w:t>2009-2016</w:t>
            </w:r>
          </w:p>
        </w:tc>
        <w:tc>
          <w:tcPr>
            <w:tcW w:w="1572" w:type="dxa"/>
          </w:tcPr>
          <w:p w14:paraId="240CC779" w14:textId="77777777" w:rsidR="001A45B8" w:rsidRDefault="001A45B8" w:rsidP="009E1C7A">
            <w:pPr>
              <w:jc w:val="center"/>
              <w:rPr>
                <w:rFonts w:cstheme="minorHAnsi"/>
              </w:rPr>
            </w:pPr>
            <w:r>
              <w:rPr>
                <w:rFonts w:cstheme="minorHAnsi"/>
              </w:rPr>
              <w:t>1.2 ± 0.4</w:t>
            </w:r>
          </w:p>
        </w:tc>
        <w:tc>
          <w:tcPr>
            <w:tcW w:w="1401" w:type="dxa"/>
          </w:tcPr>
          <w:p w14:paraId="194D2A53" w14:textId="77777777" w:rsidR="001A45B8" w:rsidRDefault="001A45B8" w:rsidP="009E1C7A">
            <w:pPr>
              <w:jc w:val="center"/>
              <w:rPr>
                <w:rFonts w:cstheme="minorHAnsi"/>
              </w:rPr>
            </w:pPr>
            <w:r>
              <w:rPr>
                <w:rFonts w:cstheme="minorHAnsi"/>
              </w:rPr>
              <w:t>2.8 ± 0.5</w:t>
            </w:r>
          </w:p>
        </w:tc>
      </w:tr>
      <w:tr w:rsidR="001A45B8" w14:paraId="2EA9EB85" w14:textId="77777777" w:rsidTr="009E1C7A">
        <w:tc>
          <w:tcPr>
            <w:tcW w:w="1350" w:type="dxa"/>
          </w:tcPr>
          <w:p w14:paraId="5E749098" w14:textId="77777777" w:rsidR="001A45B8" w:rsidRDefault="001A45B8" w:rsidP="009E1C7A"/>
        </w:tc>
        <w:tc>
          <w:tcPr>
            <w:tcW w:w="759" w:type="dxa"/>
          </w:tcPr>
          <w:p w14:paraId="38DBF089" w14:textId="77777777" w:rsidR="001A45B8" w:rsidRDefault="001A45B8" w:rsidP="009E1C7A"/>
        </w:tc>
        <w:tc>
          <w:tcPr>
            <w:tcW w:w="1035" w:type="dxa"/>
          </w:tcPr>
          <w:p w14:paraId="68A77F06" w14:textId="77777777" w:rsidR="001A45B8" w:rsidRDefault="001A45B8" w:rsidP="009E1C7A"/>
        </w:tc>
        <w:tc>
          <w:tcPr>
            <w:tcW w:w="1060" w:type="dxa"/>
          </w:tcPr>
          <w:p w14:paraId="7CC0FF6A" w14:textId="77777777" w:rsidR="001A45B8" w:rsidRDefault="001A45B8" w:rsidP="009E1C7A"/>
        </w:tc>
        <w:tc>
          <w:tcPr>
            <w:tcW w:w="2183" w:type="dxa"/>
          </w:tcPr>
          <w:p w14:paraId="1313777A" w14:textId="77777777" w:rsidR="001A45B8" w:rsidRDefault="001A45B8" w:rsidP="009E1C7A"/>
        </w:tc>
        <w:tc>
          <w:tcPr>
            <w:tcW w:w="1572" w:type="dxa"/>
          </w:tcPr>
          <w:p w14:paraId="6CDB416F" w14:textId="77777777" w:rsidR="001A45B8" w:rsidRDefault="001A45B8" w:rsidP="009E1C7A">
            <w:pPr>
              <w:jc w:val="center"/>
              <w:rPr>
                <w:rFonts w:cstheme="minorHAnsi"/>
              </w:rPr>
            </w:pPr>
          </w:p>
        </w:tc>
        <w:tc>
          <w:tcPr>
            <w:tcW w:w="1401" w:type="dxa"/>
          </w:tcPr>
          <w:p w14:paraId="326A2F6B" w14:textId="77777777" w:rsidR="001A45B8" w:rsidRDefault="001A45B8" w:rsidP="009E1C7A">
            <w:pPr>
              <w:jc w:val="center"/>
              <w:rPr>
                <w:rFonts w:cstheme="minorHAnsi"/>
              </w:rPr>
            </w:pPr>
          </w:p>
        </w:tc>
      </w:tr>
      <w:tr w:rsidR="001A45B8" w14:paraId="332BC762" w14:textId="77777777" w:rsidTr="009E1C7A">
        <w:tc>
          <w:tcPr>
            <w:tcW w:w="1350" w:type="dxa"/>
          </w:tcPr>
          <w:p w14:paraId="47BD2A61" w14:textId="77777777" w:rsidR="001A45B8" w:rsidRDefault="001A45B8" w:rsidP="009E1C7A">
            <w:r>
              <w:t>Linear K</w:t>
            </w:r>
          </w:p>
        </w:tc>
        <w:tc>
          <w:tcPr>
            <w:tcW w:w="759" w:type="dxa"/>
          </w:tcPr>
          <w:p w14:paraId="3F0F95A4" w14:textId="77777777" w:rsidR="001A45B8" w:rsidRDefault="001A45B8" w:rsidP="009E1C7A">
            <w:r>
              <w:t>112.9</w:t>
            </w:r>
          </w:p>
        </w:tc>
        <w:tc>
          <w:tcPr>
            <w:tcW w:w="1035" w:type="dxa"/>
          </w:tcPr>
          <w:p w14:paraId="53EC9C94" w14:textId="77777777" w:rsidR="001A45B8" w:rsidRDefault="001A45B8" w:rsidP="009E1C7A">
            <w:r>
              <w:t>118.5</w:t>
            </w:r>
          </w:p>
        </w:tc>
        <w:tc>
          <w:tcPr>
            <w:tcW w:w="1060" w:type="dxa"/>
          </w:tcPr>
          <w:p w14:paraId="373FB81A" w14:textId="77777777" w:rsidR="001A45B8" w:rsidRDefault="001A45B8" w:rsidP="009E1C7A">
            <w:r>
              <w:t>A+B+C</w:t>
            </w:r>
          </w:p>
        </w:tc>
        <w:tc>
          <w:tcPr>
            <w:tcW w:w="2183" w:type="dxa"/>
          </w:tcPr>
          <w:p w14:paraId="22868B39" w14:textId="77777777" w:rsidR="001A45B8" w:rsidRDefault="001A45B8" w:rsidP="009E1C7A">
            <w:r>
              <w:t>1995-2016</w:t>
            </w:r>
          </w:p>
        </w:tc>
        <w:tc>
          <w:tcPr>
            <w:tcW w:w="1572" w:type="dxa"/>
          </w:tcPr>
          <w:p w14:paraId="1E97D204" w14:textId="77777777" w:rsidR="001A45B8" w:rsidRDefault="001A45B8" w:rsidP="009E1C7A">
            <w:pPr>
              <w:jc w:val="center"/>
              <w:rPr>
                <w:rFonts w:cstheme="minorHAnsi"/>
              </w:rPr>
            </w:pPr>
            <w:r>
              <w:rPr>
                <w:rFonts w:cstheme="minorHAnsi"/>
              </w:rPr>
              <w:t xml:space="preserve"> 1.3 ± 0.3</w:t>
            </w:r>
          </w:p>
        </w:tc>
        <w:tc>
          <w:tcPr>
            <w:tcW w:w="1401" w:type="dxa"/>
          </w:tcPr>
          <w:p w14:paraId="4160A1CB" w14:textId="77777777" w:rsidR="001A45B8" w:rsidRDefault="001A45B8" w:rsidP="009E1C7A">
            <w:pPr>
              <w:jc w:val="center"/>
              <w:rPr>
                <w:rFonts w:cstheme="minorHAnsi"/>
              </w:rPr>
            </w:pPr>
            <w:r>
              <w:rPr>
                <w:rFonts w:cstheme="minorHAnsi"/>
              </w:rPr>
              <w:t>-</w:t>
            </w:r>
          </w:p>
        </w:tc>
      </w:tr>
      <w:tr w:rsidR="001A45B8" w14:paraId="701E27D2" w14:textId="77777777" w:rsidTr="009E1C7A">
        <w:tc>
          <w:tcPr>
            <w:tcW w:w="1350" w:type="dxa"/>
          </w:tcPr>
          <w:p w14:paraId="318CBDE3" w14:textId="77777777" w:rsidR="001A45B8" w:rsidRDefault="001A45B8" w:rsidP="009E1C7A"/>
        </w:tc>
        <w:tc>
          <w:tcPr>
            <w:tcW w:w="759" w:type="dxa"/>
          </w:tcPr>
          <w:p w14:paraId="7F5D8BA5" w14:textId="77777777" w:rsidR="001A45B8" w:rsidRDefault="001A45B8" w:rsidP="009E1C7A"/>
        </w:tc>
        <w:tc>
          <w:tcPr>
            <w:tcW w:w="1035" w:type="dxa"/>
          </w:tcPr>
          <w:p w14:paraId="42C34582" w14:textId="77777777" w:rsidR="001A45B8" w:rsidRDefault="001A45B8" w:rsidP="009E1C7A"/>
        </w:tc>
        <w:tc>
          <w:tcPr>
            <w:tcW w:w="1060" w:type="dxa"/>
          </w:tcPr>
          <w:p w14:paraId="584E5CC6" w14:textId="77777777" w:rsidR="001A45B8" w:rsidRDefault="001A45B8" w:rsidP="009E1C7A"/>
        </w:tc>
        <w:tc>
          <w:tcPr>
            <w:tcW w:w="2183" w:type="dxa"/>
          </w:tcPr>
          <w:p w14:paraId="5149FBE2" w14:textId="77777777" w:rsidR="001A45B8" w:rsidRDefault="001A45B8" w:rsidP="009E1C7A"/>
        </w:tc>
        <w:tc>
          <w:tcPr>
            <w:tcW w:w="1572" w:type="dxa"/>
          </w:tcPr>
          <w:p w14:paraId="1E50F2C8" w14:textId="77777777" w:rsidR="001A45B8" w:rsidRDefault="001A45B8" w:rsidP="009E1C7A">
            <w:pPr>
              <w:jc w:val="center"/>
              <w:rPr>
                <w:rFonts w:cstheme="minorHAnsi"/>
              </w:rPr>
            </w:pPr>
          </w:p>
        </w:tc>
        <w:tc>
          <w:tcPr>
            <w:tcW w:w="1401" w:type="dxa"/>
          </w:tcPr>
          <w:p w14:paraId="227EA8CB" w14:textId="77777777" w:rsidR="001A45B8" w:rsidRDefault="001A45B8" w:rsidP="009E1C7A">
            <w:pPr>
              <w:jc w:val="center"/>
              <w:rPr>
                <w:rFonts w:cstheme="minorHAnsi"/>
              </w:rPr>
            </w:pPr>
          </w:p>
        </w:tc>
      </w:tr>
      <w:bookmarkEnd w:id="276"/>
    </w:tbl>
    <w:p w14:paraId="4FEA8658" w14:textId="77777777" w:rsidR="001A45B8" w:rsidRDefault="001A45B8"/>
    <w:p w14:paraId="7330BCE6" w14:textId="77777777" w:rsidR="00FE5AC4" w:rsidRDefault="00FE5AC4">
      <w:r>
        <w:br w:type="page"/>
      </w:r>
    </w:p>
    <w:p w14:paraId="2FCBC914" w14:textId="77777777" w:rsidR="00FE5AC4" w:rsidRPr="0014050F" w:rsidRDefault="00FE5AC4" w:rsidP="00FE5AC4">
      <w:pPr>
        <w:rPr>
          <w:b/>
        </w:rPr>
      </w:pPr>
      <w:r w:rsidRPr="0014050F">
        <w:rPr>
          <w:b/>
        </w:rPr>
        <w:t>Figure captions</w:t>
      </w:r>
    </w:p>
    <w:p w14:paraId="37EDD21E" w14:textId="77777777" w:rsidR="00FE5AC4" w:rsidRDefault="00FE5AC4" w:rsidP="00FE5AC4">
      <w:r>
        <w:t xml:space="preserve">Figure ChangeK: </w:t>
      </w:r>
      <w:r w:rsidRPr="006062E6">
        <w:rPr>
          <w:b/>
        </w:rPr>
        <w:t>Performance of Regime Shift Detector Script under conditions of varying K.</w:t>
      </w:r>
      <w:r>
        <w:t xml:space="preserve"> Proportion of results with a given outcome under varying % changes in the K constant in the Ricker model at four simulated break point scenarios. Sets of 0, 1, 2 and 3 break points were randomly generated from within the set of possible values, and data were simulated with random 5% sampling error and a 20% shift of r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39A2982C" w14:textId="77777777" w:rsidR="00FE5AC4" w:rsidRDefault="00FE5AC4" w:rsidP="00FE5AC4">
      <w:r>
        <w:t xml:space="preserve">Figure ChangeR: </w:t>
      </w:r>
      <w:r w:rsidRPr="006062E6">
        <w:rPr>
          <w:b/>
        </w:rPr>
        <w:t>Performance of Regime Shift Detector Script under conditions</w:t>
      </w:r>
      <w:r>
        <w:rPr>
          <w:b/>
        </w:rPr>
        <w:t xml:space="preserve"> of varying r</w:t>
      </w:r>
      <w:r w:rsidRPr="006062E6">
        <w:rPr>
          <w:b/>
        </w:rPr>
        <w:t>.</w:t>
      </w:r>
      <w:r>
        <w:t xml:space="preserve"> Proportion of results with a given outcome under varying % changes in the r constant in the Ricker model at four simulated break point scenarios. Sets of 0, 1, 2 and 3 break points were randomly generated from within the set of possible values, and data were simulated with random 5% sampling error and a 40% shift of K at the given break point. Each series consisted of 25 years of simulated data</w:t>
      </w:r>
      <w:r w:rsidRPr="006F7244">
        <w:t xml:space="preserve"> and each scenario was iterated 500 times. </w:t>
      </w:r>
      <w:r>
        <w:t xml:space="preserve">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2DB4B092" w14:textId="77777777" w:rsidR="00FE5AC4" w:rsidRDefault="00FE5AC4" w:rsidP="00FE5AC4">
      <w:r>
        <w:t>Figure noise_sim</w:t>
      </w:r>
      <w:r w:rsidRPr="006F7244">
        <w:t xml:space="preserve">: </w:t>
      </w:r>
      <w:r w:rsidRPr="006F7244">
        <w:rPr>
          <w:b/>
        </w:rPr>
        <w:t>Performance of Regime Shift Detector Script under conditions of varying sampling error.</w:t>
      </w:r>
      <w:r w:rsidRPr="006F7244">
        <w:t xml:space="preserve"> Proportion of results with a given outcome under varying % </w:t>
      </w:r>
      <w:r>
        <w:t>in sampling error (‘noise’), modeled as randomly generated values selected from a continuous interval within a given % noise, for each observation generated in a simulation</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07E689B0" w14:textId="77777777" w:rsidR="00FE5AC4" w:rsidRDefault="00FE5AC4" w:rsidP="00FE5AC4">
      <w:r>
        <w:t>Figure Nyears</w:t>
      </w:r>
      <w:r w:rsidRPr="006F7244">
        <w:t xml:space="preserve">: </w:t>
      </w:r>
      <w:r w:rsidRPr="006F7244">
        <w:rPr>
          <w:b/>
        </w:rPr>
        <w:t xml:space="preserve">Performance of Regime Shift Detector Script under </w:t>
      </w:r>
      <w:r>
        <w:rPr>
          <w:b/>
        </w:rPr>
        <w:t>varied time series length</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w:t>
      </w:r>
      <w:r>
        <w:t>, generated with a 5% random noise to simulate sampling error</w:t>
      </w:r>
      <w:r w:rsidRPr="006F7244">
        <w:t>. Each series consisted of 25</w:t>
      </w:r>
      <w:r>
        <w:t xml:space="preserve"> to 33 years of </w:t>
      </w:r>
      <w:r w:rsidRPr="006F7244">
        <w:t>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323CE4B4" w14:textId="77777777" w:rsidR="00FE5AC4" w:rsidRDefault="00FE5AC4" w:rsidP="00FE5AC4"/>
    <w:p w14:paraId="651E96F8" w14:textId="77777777" w:rsidR="00FE5AC4" w:rsidRDefault="00FE5AC4" w:rsidP="00FE5AC4">
      <w:r>
        <w:t>Figure obs_outcomes</w:t>
      </w:r>
      <w:r w:rsidRPr="006F7244">
        <w:t xml:space="preserve">: </w:t>
      </w:r>
      <w:r>
        <w:rPr>
          <w:b/>
        </w:rPr>
        <w:t xml:space="preserve">Observed outcomes of </w:t>
      </w:r>
      <w:r w:rsidRPr="006F7244">
        <w:rPr>
          <w:b/>
        </w:rPr>
        <w:t xml:space="preserve">Regime Shift Detector Script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sampling error (i.e. % noise)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6192902B" w14:textId="77777777" w:rsidR="00FE5AC4" w:rsidRDefault="00FE5AC4" w:rsidP="00FE5AC4">
      <w:bookmarkStart w:id="278" w:name="_Hlk485739126"/>
      <w:r>
        <w:t xml:space="preserve">Figure Harmonia: </w:t>
      </w:r>
      <w:r w:rsidRPr="00094786">
        <w:rPr>
          <w:b/>
        </w:rPr>
        <w:t>Regime shift detector breaks and Ricker model fits for an invasive ladybeetle</w:t>
      </w:r>
      <w:r>
        <w:t xml:space="preserve">. Population data documentis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pf apparent regime shifts as observed by Bahlai et al 2015.  When data from 2014-2015 are included in the analysis (data following the black dashed line), the shift after 2005 is no longer detected by the model. B) Ricker fits of phases of population dynamics as determined by Bahlai et al 2015 (solid lines) and the new fit indicated by two additional years of sampling data (black dashed line). </w:t>
      </w:r>
    </w:p>
    <w:bookmarkEnd w:id="278"/>
    <w:p w14:paraId="4EB1A6EC" w14:textId="77777777" w:rsidR="00FE5AC4" w:rsidRDefault="00FE5AC4" w:rsidP="00FE5AC4">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279"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6</w:t>
      </w:r>
      <w:r w:rsidRPr="004B2A07">
        <w:t xml:space="preserve">  </w:t>
      </w:r>
      <w:bookmarkEnd w:id="279"/>
      <w:r w:rsidRPr="004B2A07">
        <w:t xml:space="preserve">A) Time series documenting </w:t>
      </w:r>
      <w:r>
        <w:t>raw data of estimated area occupied by overwintering monarchs by</w:t>
      </w:r>
      <w:r w:rsidRPr="004B2A07">
        <w:t xml:space="preserve"> year.  Vertical blue lines indicate timings </w:t>
      </w:r>
      <w:r>
        <w:t>o</w:t>
      </w:r>
      <w:r w:rsidRPr="004B2A07">
        <w:t xml:space="preserve">f apparent regime shifts as </w:t>
      </w:r>
      <w:r>
        <w:t>indicated by the regime shift detector script</w:t>
      </w:r>
      <w:r w:rsidRPr="004B2A07">
        <w:t xml:space="preserve">.  B) Ricker fits of phases of population dynamics as </w:t>
      </w:r>
      <w:r>
        <w:t>indicated by the regime shift detector script</w:t>
      </w:r>
      <w:r w:rsidRPr="004B2A07">
        <w:t>.</w:t>
      </w:r>
      <w:r>
        <w:t xml:space="preserve"> Between each phase, the carrying capacity K decreased by about 50% from its former value, while r increased  slightly in the transition from phase A to phase B. An alternate fit associated with a one break model that combine phases B and C, is given by the black dashed line.</w:t>
      </w:r>
    </w:p>
    <w:p w14:paraId="105D9BC1" w14:textId="77777777" w:rsidR="00FE5AC4" w:rsidRDefault="00FE5AC4"/>
    <w:sectPr w:rsidR="00FE5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Elise Zipkin" w:date="2017-07-19T22:25:00Z" w:initials="ZE">
    <w:p w14:paraId="6E002E23" w14:textId="13B8C140" w:rsidR="00784ADE" w:rsidRDefault="00784ADE">
      <w:pPr>
        <w:pStyle w:val="CommentText"/>
      </w:pPr>
      <w:r>
        <w:rPr>
          <w:rStyle w:val="CommentReference"/>
        </w:rPr>
        <w:annotationRef/>
      </w:r>
      <w:r>
        <w:t>These kinda seem like two independent thoughts and the structure of the two sentences is too similar. Perhaps changing the second sentence to something like: Many studies assume that these relationships are static but actually, but relationships between abiotic factors and populations may change over time and that in turn may influence populations through “regime shifts”.</w:t>
      </w:r>
    </w:p>
    <w:p w14:paraId="39CD4ABB" w14:textId="77777777" w:rsidR="00784ADE" w:rsidRDefault="00784ADE">
      <w:pPr>
        <w:pStyle w:val="CommentText"/>
      </w:pPr>
    </w:p>
    <w:p w14:paraId="31DA7B82" w14:textId="20ABB439" w:rsidR="00784ADE" w:rsidRDefault="00784ADE">
      <w:pPr>
        <w:pStyle w:val="CommentText"/>
      </w:pPr>
      <w:r>
        <w:t>Okay, that’s crappy… but you get the point.  I think these first two sentences need to define the idea of what is a “regime shift”.</w:t>
      </w:r>
    </w:p>
  </w:comment>
  <w:comment w:id="15" w:author="Elise Zipkin" w:date="2017-07-19T22:31:00Z" w:initials="ZE">
    <w:p w14:paraId="5F8C0193" w14:textId="44DD21AE" w:rsidR="00784ADE" w:rsidRDefault="00784ADE">
      <w:pPr>
        <w:pStyle w:val="CommentText"/>
      </w:pPr>
      <w:r>
        <w:rPr>
          <w:rStyle w:val="CommentReference"/>
        </w:rPr>
        <w:annotationRef/>
      </w:r>
      <w:r>
        <w:t>I would say this sentence is too long! Break up into two or three?</w:t>
      </w:r>
    </w:p>
  </w:comment>
  <w:comment w:id="52" w:author="Elise Zipkin" w:date="2017-07-20T15:29:00Z" w:initials="ZE">
    <w:p w14:paraId="1BDDAF2B" w14:textId="0D54EBAA" w:rsidR="00784ADE" w:rsidRDefault="00784ADE">
      <w:pPr>
        <w:pStyle w:val="CommentText"/>
      </w:pPr>
      <w:r>
        <w:rPr>
          <w:rStyle w:val="CommentReference"/>
        </w:rPr>
        <w:annotationRef/>
      </w:r>
      <w:r>
        <w:t>Are they always equally important.  I feel like this might be a Pandora’s box.  Maybe reword?</w:t>
      </w:r>
    </w:p>
  </w:comment>
  <w:comment w:id="63" w:author="Elise Zipkin" w:date="2017-07-20T15:31:00Z" w:initials="ZE">
    <w:p w14:paraId="770B8C52" w14:textId="4481A66E" w:rsidR="00784ADE" w:rsidRDefault="00784ADE">
      <w:pPr>
        <w:pStyle w:val="CommentText"/>
      </w:pPr>
      <w:r>
        <w:rPr>
          <w:rStyle w:val="CommentReference"/>
        </w:rPr>
        <w:annotationRef/>
      </w:r>
      <w:r>
        <w:t>This is repetitive from the previous sentence.  Something new to expand on the previous thought?</w:t>
      </w:r>
    </w:p>
  </w:comment>
  <w:comment w:id="62" w:author="Elise Zipkin" w:date="2017-07-14T13:48:00Z" w:initials="ZE">
    <w:p w14:paraId="4E9599F4" w14:textId="1F66B5C7" w:rsidR="00784ADE" w:rsidRDefault="00784ADE">
      <w:pPr>
        <w:pStyle w:val="CommentText"/>
      </w:pPr>
      <w:r>
        <w:rPr>
          <w:rStyle w:val="CommentReference"/>
        </w:rPr>
        <w:annotationRef/>
      </w:r>
      <w:r>
        <w:t>Need more recent lit citations here and in the intro generally.</w:t>
      </w:r>
    </w:p>
  </w:comment>
  <w:comment w:id="69" w:author="Elise Zipkin" w:date="2017-07-20T15:32:00Z" w:initials="ZE">
    <w:p w14:paraId="06A09047" w14:textId="0DE978F7" w:rsidR="00784ADE" w:rsidRDefault="00784ADE">
      <w:pPr>
        <w:pStyle w:val="CommentText"/>
      </w:pPr>
      <w:r>
        <w:rPr>
          <w:rStyle w:val="CommentReference"/>
        </w:rPr>
        <w:annotationRef/>
      </w:r>
      <w:r>
        <w:t>Of what… kinda boring and generic...\</w:t>
      </w:r>
    </w:p>
  </w:comment>
  <w:comment w:id="73" w:author="Elise Zipkin" w:date="2017-07-21T17:20:00Z" w:initials="ZE">
    <w:p w14:paraId="07DDBDEA" w14:textId="4D74AFF0" w:rsidR="00784ADE" w:rsidRDefault="00784ADE">
      <w:pPr>
        <w:pStyle w:val="CommentText"/>
      </w:pPr>
      <w:r>
        <w:rPr>
          <w:rStyle w:val="CommentReference"/>
        </w:rPr>
        <w:annotationRef/>
      </w:r>
      <w:r>
        <w:t xml:space="preserve">Might be relevant to you but don’t feel you need to include </w:t>
      </w:r>
      <w:r>
        <w:sym w:font="Wingdings" w:char="F04A"/>
      </w:r>
      <w:r>
        <w:t>:</w:t>
      </w:r>
    </w:p>
    <w:p w14:paraId="108E6980" w14:textId="7C3085F5" w:rsidR="00784ADE" w:rsidRDefault="00784ADE">
      <w:pPr>
        <w:pStyle w:val="CommentText"/>
      </w:pPr>
      <w:r w:rsidRPr="00860407">
        <w:t>Zipkin E.F., Kraft C.E., Cooch E.G., and Sullivan P.J. 2009. When can efforts to control nuisance and invasive species backfire? Ecological Applications. 19: 1585-1595</w:t>
      </w:r>
    </w:p>
  </w:comment>
  <w:comment w:id="74" w:author="Elise Zipkin" w:date="2017-07-21T17:21:00Z" w:initials="ZE">
    <w:p w14:paraId="156BDD24" w14:textId="594FA987" w:rsidR="00784ADE" w:rsidRDefault="00784ADE">
      <w:pPr>
        <w:pStyle w:val="CommentText"/>
      </w:pPr>
      <w:r>
        <w:rPr>
          <w:rStyle w:val="CommentReference"/>
        </w:rPr>
        <w:annotationRef/>
      </w:r>
      <w:r>
        <w:t>I’m not totally sure that I know what this means…</w:t>
      </w:r>
    </w:p>
  </w:comment>
  <w:comment w:id="78" w:author="Elise Zipkin" w:date="2017-07-21T17:22:00Z" w:initials="ZE">
    <w:p w14:paraId="13A78B7A" w14:textId="49BA2D8E" w:rsidR="00784ADE" w:rsidRDefault="00784ADE">
      <w:pPr>
        <w:pStyle w:val="CommentText"/>
      </w:pPr>
      <w:r>
        <w:rPr>
          <w:rStyle w:val="CommentReference"/>
        </w:rPr>
        <w:annotationRef/>
      </w:r>
      <w:r>
        <w:t>The first sentence doesn’t really seem to be about break points to me…</w:t>
      </w:r>
    </w:p>
  </w:comment>
  <w:comment w:id="79" w:author="Elise Zipkin" w:date="2017-07-21T17:31:00Z" w:initials="ZE">
    <w:p w14:paraId="3E3B1851" w14:textId="0BFC78B8" w:rsidR="00784ADE" w:rsidRDefault="00784ADE">
      <w:pPr>
        <w:pStyle w:val="CommentText"/>
      </w:pPr>
      <w:r>
        <w:rPr>
          <w:rStyle w:val="CommentReference"/>
        </w:rPr>
        <w:annotationRef/>
      </w:r>
      <w:r>
        <w:t>So the implication is that the methods in the previous sentence only work for linear models?</w:t>
      </w:r>
    </w:p>
  </w:comment>
  <w:comment w:id="82" w:author="Elise Zipkin" w:date="2017-07-21T17:32:00Z" w:initials="ZE">
    <w:p w14:paraId="73124138" w14:textId="155B435A" w:rsidR="00784ADE" w:rsidRDefault="00784ADE">
      <w:pPr>
        <w:pStyle w:val="CommentText"/>
      </w:pPr>
      <w:r>
        <w:rPr>
          <w:rStyle w:val="CommentReference"/>
        </w:rPr>
        <w:annotationRef/>
      </w:r>
      <w:r>
        <w:t>Might need to flesh out the density dependent piece a bit further.  It’s not totally clear to me why that makes all of these other break point analyses unable to work.</w:t>
      </w:r>
    </w:p>
  </w:comment>
  <w:comment w:id="87" w:author="Elise Zipkin" w:date="2017-07-21T17:37:00Z" w:initials="ZE">
    <w:p w14:paraId="720B50BF" w14:textId="73BBBA93" w:rsidR="00784ADE" w:rsidRDefault="00784ADE">
      <w:pPr>
        <w:pStyle w:val="CommentText"/>
      </w:pPr>
      <w:r>
        <w:rPr>
          <w:rStyle w:val="CommentReference"/>
        </w:rPr>
        <w:annotationRef/>
      </w:r>
      <w:r>
        <w:t>Add a couple more sentences about the generalizability and utility of the model</w:t>
      </w:r>
    </w:p>
  </w:comment>
  <w:comment w:id="89" w:author="Elise Zipkin" w:date="2017-07-21T17:35:00Z" w:initials="ZE">
    <w:p w14:paraId="10610524" w14:textId="5BF41249" w:rsidR="00784ADE" w:rsidRDefault="00784ADE">
      <w:pPr>
        <w:pStyle w:val="CommentText"/>
      </w:pPr>
      <w:r>
        <w:rPr>
          <w:rStyle w:val="CommentReference"/>
        </w:rPr>
        <w:annotationRef/>
      </w:r>
      <w:r>
        <w:t>I would kill this.  Could mention the link in the discussion but otherwise it might seem like you are not doing enough new stuff.</w:t>
      </w:r>
    </w:p>
  </w:comment>
  <w:comment w:id="100" w:author="Elise Zipkin" w:date="2017-07-21T17:38:00Z" w:initials="ZE">
    <w:p w14:paraId="1BAB9E6F" w14:textId="3CA0F3ED" w:rsidR="00784ADE" w:rsidRDefault="00784ADE">
      <w:pPr>
        <w:pStyle w:val="CommentText"/>
      </w:pPr>
      <w:r>
        <w:rPr>
          <w:rStyle w:val="CommentReference"/>
        </w:rPr>
        <w:annotationRef/>
      </w:r>
      <w:r>
        <w:t>Don’t know that I love this here.  Maybe take a look at recent MEE papers to see if this is the common approach.</w:t>
      </w:r>
    </w:p>
  </w:comment>
  <w:comment w:id="101" w:author="Elise Zipkin" w:date="2017-07-21T18:05:00Z" w:initials="ZE">
    <w:p w14:paraId="5AC48662" w14:textId="78E8B8D9" w:rsidR="00784ADE" w:rsidRDefault="00784ADE">
      <w:pPr>
        <w:pStyle w:val="CommentText"/>
      </w:pPr>
      <w:r>
        <w:rPr>
          <w:rStyle w:val="CommentReference"/>
        </w:rPr>
        <w:annotationRef/>
      </w:r>
      <w:r>
        <w:t>Include sampling error term in the equation.</w:t>
      </w:r>
    </w:p>
  </w:comment>
  <w:comment w:id="102" w:author="Elise Zipkin" w:date="2017-07-21T17:57:00Z" w:initials="ZE">
    <w:p w14:paraId="5F5A3026" w14:textId="22CBA29B" w:rsidR="00784ADE" w:rsidRDefault="00784ADE">
      <w:pPr>
        <w:pStyle w:val="CommentText"/>
      </w:pPr>
      <w:r>
        <w:rPr>
          <w:rStyle w:val="CommentReference"/>
        </w:rPr>
        <w:annotationRef/>
      </w:r>
      <w:r>
        <w:t xml:space="preserve">Would like to see a broader justification for use of the Ricker, encompassing biology.  It’s an extremely flexible distribution that can take on a variety of space ranging from linear to compensatory or overcompensatory so has a wide range of applications and has been used in fisheries, insects, others too I think . </w:t>
      </w:r>
    </w:p>
  </w:comment>
  <w:comment w:id="103" w:author="Elise Zipkin" w:date="2017-07-14T13:52:00Z" w:initials="ZE">
    <w:p w14:paraId="4BCC85DE" w14:textId="5DD753E7" w:rsidR="00784ADE" w:rsidRDefault="00784ADE">
      <w:pPr>
        <w:pStyle w:val="CommentText"/>
      </w:pPr>
      <w:r>
        <w:rPr>
          <w:rStyle w:val="CommentReference"/>
        </w:rPr>
        <w:annotationRef/>
      </w:r>
      <w:r>
        <w:t>Go bigger here.</w:t>
      </w:r>
    </w:p>
  </w:comment>
  <w:comment w:id="109" w:author="Elise Zipkin" w:date="2017-07-21T18:02:00Z" w:initials="ZE">
    <w:p w14:paraId="1DDB3050" w14:textId="01BED663" w:rsidR="00784ADE" w:rsidRDefault="00784ADE">
      <w:pPr>
        <w:pStyle w:val="CommentText"/>
      </w:pPr>
      <w:r>
        <w:rPr>
          <w:rStyle w:val="CommentReference"/>
        </w:rPr>
        <w:annotationRef/>
      </w:r>
      <w:r>
        <w:t>I actually don’t get this.  Leave out??</w:t>
      </w:r>
    </w:p>
  </w:comment>
  <w:comment w:id="112" w:author="Elise Zipkin" w:date="2017-07-21T18:00:00Z" w:initials="ZE">
    <w:p w14:paraId="201F774B" w14:textId="403A8527" w:rsidR="00784ADE" w:rsidRDefault="00784ADE">
      <w:pPr>
        <w:pStyle w:val="CommentText"/>
      </w:pPr>
      <w:r>
        <w:rPr>
          <w:rStyle w:val="CommentReference"/>
        </w:rPr>
        <w:annotationRef/>
      </w:r>
      <w:r>
        <w:t>I would stay active voice when possible.</w:t>
      </w:r>
    </w:p>
  </w:comment>
  <w:comment w:id="113" w:author="Elise Zipkin" w:date="2017-07-21T18:03:00Z" w:initials="ZE">
    <w:p w14:paraId="11334FD6" w14:textId="535E6842" w:rsidR="00784ADE" w:rsidRDefault="00784ADE">
      <w:pPr>
        <w:pStyle w:val="CommentText"/>
      </w:pPr>
      <w:r>
        <w:rPr>
          <w:rStyle w:val="CommentReference"/>
        </w:rPr>
        <w:annotationRef/>
      </w:r>
      <w:r>
        <w:t>As we discussed, use AIC or AICc throughout- just stick with one (and bring up other in discussion).</w:t>
      </w:r>
    </w:p>
  </w:comment>
  <w:comment w:id="115" w:author="Elise Zipkin" w:date="2017-07-21T18:05:00Z" w:initials="ZE">
    <w:p w14:paraId="528A6665" w14:textId="34E1F018" w:rsidR="00784ADE" w:rsidRDefault="00784ADE">
      <w:pPr>
        <w:pStyle w:val="CommentText"/>
      </w:pPr>
      <w:r>
        <w:rPr>
          <w:rStyle w:val="CommentReference"/>
        </w:rPr>
        <w:annotationRef/>
      </w:r>
      <w:r>
        <w:t>I would switch to active voice.</w:t>
      </w:r>
    </w:p>
  </w:comment>
  <w:comment w:id="116" w:author="Elise Zipkin" w:date="2017-07-21T18:06:00Z" w:initials="ZE">
    <w:p w14:paraId="543749BF" w14:textId="075572DE" w:rsidR="00784ADE" w:rsidRDefault="00784ADE">
      <w:pPr>
        <w:pStyle w:val="CommentText"/>
      </w:pPr>
      <w:r>
        <w:rPr>
          <w:rStyle w:val="CommentReference"/>
        </w:rPr>
        <w:annotationRef/>
      </w:r>
      <w:r>
        <w:t>I think all that part at the beginning of the methods can go in this section.</w:t>
      </w:r>
    </w:p>
  </w:comment>
  <w:comment w:id="117" w:author="Elise Zipkin" w:date="2017-07-21T18:45:00Z" w:initials="ZE">
    <w:p w14:paraId="6A062CDB" w14:textId="674F38D9" w:rsidR="00784ADE" w:rsidRDefault="00784ADE">
      <w:pPr>
        <w:pStyle w:val="CommentText"/>
      </w:pPr>
      <w:r>
        <w:rPr>
          <w:rStyle w:val="CommentReference"/>
        </w:rPr>
        <w:annotationRef/>
      </w:r>
      <w:r>
        <w:t>Should this go at the end of the methods section?</w:t>
      </w:r>
    </w:p>
  </w:comment>
  <w:comment w:id="127" w:author="Elise Zipkin" w:date="2017-07-21T18:45:00Z" w:initials="ZE">
    <w:p w14:paraId="6738F8A5" w14:textId="1C39E6F4" w:rsidR="00784ADE" w:rsidRDefault="00784ADE">
      <w:pPr>
        <w:pStyle w:val="CommentText"/>
      </w:pPr>
      <w:r>
        <w:rPr>
          <w:rStyle w:val="CommentReference"/>
        </w:rPr>
        <w:annotationRef/>
      </w:r>
      <w:r>
        <w:t xml:space="preserve">I feel that you should give location of the scripts once – perhaps during model implementation and that’s sufficient. </w:t>
      </w:r>
    </w:p>
    <w:p w14:paraId="6544D205" w14:textId="77777777" w:rsidR="00784ADE" w:rsidRDefault="00784ADE">
      <w:pPr>
        <w:pStyle w:val="CommentText"/>
      </w:pPr>
    </w:p>
    <w:p w14:paraId="745DF003" w14:textId="47981AA7" w:rsidR="00784ADE" w:rsidRDefault="00784ADE">
      <w:pPr>
        <w:pStyle w:val="CommentText"/>
      </w:pPr>
      <w:r>
        <w:t>May need a little more on the implementation of the simulation study since understanding how it’s done will help interpret the results.</w:t>
      </w:r>
    </w:p>
  </w:comment>
  <w:comment w:id="133" w:author="Elise Zipkin" w:date="2017-07-21T18:50:00Z" w:initials="ZE">
    <w:p w14:paraId="2583C7AC" w14:textId="6C1786B2" w:rsidR="00784ADE" w:rsidRDefault="00784ADE">
      <w:pPr>
        <w:pStyle w:val="CommentText"/>
      </w:pPr>
      <w:r>
        <w:rPr>
          <w:rStyle w:val="CommentReference"/>
        </w:rPr>
        <w:annotationRef/>
      </w:r>
      <w:r>
        <w:t>This is kinda a lot of info.  Break up into multiple sentences?</w:t>
      </w:r>
    </w:p>
  </w:comment>
  <w:comment w:id="134" w:author="Elise Zipkin" w:date="2017-07-21T18:51:00Z" w:initials="ZE">
    <w:p w14:paraId="73E9D1A2" w14:textId="43E5F521" w:rsidR="00784ADE" w:rsidRDefault="00784ADE">
      <w:pPr>
        <w:pStyle w:val="CommentText"/>
      </w:pPr>
      <w:r>
        <w:rPr>
          <w:rStyle w:val="CommentReference"/>
        </w:rPr>
        <w:annotationRef/>
      </w:r>
      <w:r>
        <w:t>Do you mean: real data?</w:t>
      </w:r>
    </w:p>
  </w:comment>
  <w:comment w:id="135" w:author="Elise Zipkin" w:date="2017-07-21T18:51:00Z" w:initials="ZE">
    <w:p w14:paraId="67F9CFE6" w14:textId="78F611A5" w:rsidR="00784ADE" w:rsidRDefault="00784ADE">
      <w:pPr>
        <w:pStyle w:val="CommentText"/>
      </w:pPr>
      <w:r>
        <w:rPr>
          <w:rStyle w:val="CommentReference"/>
        </w:rPr>
        <w:annotationRef/>
      </w:r>
      <w:r>
        <w:t>Experiments?</w:t>
      </w:r>
    </w:p>
  </w:comment>
  <w:comment w:id="146" w:author="Elise Zipkin" w:date="2017-07-21T18:56:00Z" w:initials="ZE">
    <w:p w14:paraId="4A7C36D6" w14:textId="16755804" w:rsidR="00784ADE" w:rsidRDefault="00784ADE">
      <w:pPr>
        <w:pStyle w:val="CommentText"/>
      </w:pPr>
      <w:r>
        <w:rPr>
          <w:rStyle w:val="CommentReference"/>
        </w:rPr>
        <w:annotationRef/>
      </w:r>
      <w:r>
        <w:t>What database?</w:t>
      </w:r>
    </w:p>
  </w:comment>
  <w:comment w:id="151" w:author="Elise Zipkin" w:date="2017-07-21T18:57:00Z" w:initials="ZE">
    <w:p w14:paraId="2EBE5993" w14:textId="4275569E" w:rsidR="00784ADE" w:rsidRDefault="00784ADE">
      <w:pPr>
        <w:pStyle w:val="CommentText"/>
      </w:pPr>
      <w:r>
        <w:rPr>
          <w:rStyle w:val="CommentReference"/>
        </w:rPr>
        <w:annotationRef/>
      </w:r>
      <w:r>
        <w:t>? Do you mean you only used data from certain Julian dates?</w:t>
      </w:r>
    </w:p>
  </w:comment>
  <w:comment w:id="155" w:author="Elise Zipkin" w:date="2017-07-21T19:00:00Z" w:initials="ZE">
    <w:p w14:paraId="77632980" w14:textId="43DB6896" w:rsidR="00784ADE" w:rsidRDefault="00784ADE">
      <w:pPr>
        <w:pStyle w:val="CommentText"/>
      </w:pPr>
      <w:r>
        <w:rPr>
          <w:rStyle w:val="CommentReference"/>
        </w:rPr>
        <w:annotationRef/>
      </w:r>
      <w:r>
        <w:t xml:space="preserve">I would save the comparison part for the discussion section. </w:t>
      </w:r>
    </w:p>
  </w:comment>
  <w:comment w:id="156" w:author="Elise Zipkin" w:date="2017-07-21T19:00:00Z" w:initials="ZE">
    <w:p w14:paraId="534819DC" w14:textId="1014DED2" w:rsidR="00784ADE" w:rsidRDefault="00784ADE">
      <w:pPr>
        <w:pStyle w:val="CommentText"/>
      </w:pPr>
      <w:r>
        <w:rPr>
          <w:rStyle w:val="CommentReference"/>
        </w:rPr>
        <w:annotationRef/>
      </w:r>
    </w:p>
  </w:comment>
  <w:comment w:id="197" w:author="Elise Zipkin" w:date="2017-07-22T14:56:00Z" w:initials="ZE">
    <w:p w14:paraId="6B769622" w14:textId="2CAE03B6" w:rsidR="00784ADE" w:rsidRDefault="00784ADE">
      <w:pPr>
        <w:pStyle w:val="CommentText"/>
      </w:pPr>
      <w:r>
        <w:rPr>
          <w:rStyle w:val="CommentReference"/>
        </w:rPr>
        <w:annotationRef/>
      </w:r>
      <w:r>
        <w:t>Let’s look into this.  I think this has been pretty much measured continuously by a small group of people, who (at least now) are affiliated with the WWF-Mexico.</w:t>
      </w:r>
    </w:p>
  </w:comment>
  <w:comment w:id="198" w:author="Elise Zipkin" w:date="2017-07-22T14:58:00Z" w:initials="ZE">
    <w:p w14:paraId="2AD12D5E" w14:textId="1041A23C" w:rsidR="00784ADE" w:rsidRDefault="00784ADE">
      <w:pPr>
        <w:pStyle w:val="CommentText"/>
      </w:pPr>
      <w:r>
        <w:rPr>
          <w:rStyle w:val="CommentReference"/>
        </w:rPr>
        <w:annotationRef/>
      </w:r>
      <w:r>
        <w:t>Yes- but I think you are only using the early winter counts, right?  The Dec counts?  Those data are the only ones that go back that far.  The later winter counts start in the early 2000s.</w:t>
      </w:r>
    </w:p>
  </w:comment>
  <w:comment w:id="202" w:author="Elise Zipkin" w:date="2017-07-22T15:00:00Z" w:initials="ZE">
    <w:p w14:paraId="488F405D" w14:textId="7845EC35" w:rsidR="00784ADE" w:rsidRDefault="00784ADE">
      <w:pPr>
        <w:pStyle w:val="CommentText"/>
      </w:pPr>
      <w:r>
        <w:rPr>
          <w:rStyle w:val="CommentReference"/>
        </w:rPr>
        <w:annotationRef/>
      </w:r>
      <w:r>
        <w:t>This is not that informative.  Maybe delete?  There is no similar paragraph is in the other example.</w:t>
      </w:r>
    </w:p>
  </w:comment>
  <w:comment w:id="203" w:author="Elise Zipkin" w:date="2017-07-14T13:55:00Z" w:initials="ZE">
    <w:p w14:paraId="6CC4D16F" w14:textId="7D561057" w:rsidR="00784ADE" w:rsidRDefault="00784ADE">
      <w:pPr>
        <w:pStyle w:val="CommentText"/>
      </w:pPr>
      <w:r>
        <w:rPr>
          <w:rStyle w:val="CommentReference"/>
        </w:rPr>
        <w:annotationRef/>
      </w:r>
      <w:r>
        <w:t>Belongs in methods.</w:t>
      </w:r>
    </w:p>
  </w:comment>
  <w:comment w:id="206" w:author="Elise Zipkin" w:date="2017-07-22T15:02:00Z" w:initials="ZE">
    <w:p w14:paraId="13084D87" w14:textId="1ADA98B5" w:rsidR="00784ADE" w:rsidRDefault="00784ADE">
      <w:pPr>
        <w:pStyle w:val="CommentText"/>
      </w:pPr>
      <w:r>
        <w:rPr>
          <w:rStyle w:val="CommentReference"/>
        </w:rPr>
        <w:annotationRef/>
      </w:r>
      <w:r>
        <w:t>No description of how error was included in the model within the methods. I think we need more text describing this and why it’s necessary.</w:t>
      </w:r>
    </w:p>
  </w:comment>
  <w:comment w:id="208" w:author="Elise Zipkin" w:date="2017-07-22T15:04:00Z" w:initials="ZE">
    <w:p w14:paraId="0A00A640" w14:textId="7130FF06" w:rsidR="00784ADE" w:rsidRDefault="00784ADE">
      <w:pPr>
        <w:pStyle w:val="CommentText"/>
      </w:pPr>
      <w:r>
        <w:rPr>
          <w:rStyle w:val="CommentReference"/>
        </w:rPr>
        <w:annotationRef/>
      </w:r>
      <w:r>
        <w:t>Is this because the more breaks that existed, the harder it is to find extra breaks.</w:t>
      </w:r>
    </w:p>
  </w:comment>
  <w:comment w:id="210" w:author="Elise Zipkin" w:date="2017-07-14T13:56:00Z" w:initials="ZE">
    <w:p w14:paraId="69BDD6BC" w14:textId="176CF3BF" w:rsidR="00784ADE" w:rsidRDefault="00784ADE">
      <w:pPr>
        <w:pStyle w:val="CommentText"/>
      </w:pPr>
      <w:r>
        <w:rPr>
          <w:rStyle w:val="CommentReference"/>
        </w:rPr>
        <w:annotationRef/>
      </w:r>
      <w:r>
        <w:t>Instead of script, call it “model” throughout.</w:t>
      </w:r>
    </w:p>
  </w:comment>
  <w:comment w:id="209" w:author="Elise Zipkin" w:date="2017-07-22T15:05:00Z" w:initials="ZE">
    <w:p w14:paraId="7FB47646" w14:textId="75FC4AC6" w:rsidR="00784ADE" w:rsidRDefault="00784ADE">
      <w:pPr>
        <w:pStyle w:val="CommentText"/>
      </w:pPr>
      <w:r>
        <w:rPr>
          <w:rStyle w:val="CommentReference"/>
        </w:rPr>
        <w:annotationRef/>
      </w:r>
      <w:r>
        <w:t>Same idea but in reverse?</w:t>
      </w:r>
    </w:p>
  </w:comment>
  <w:comment w:id="211" w:author="Elise Zipkin" w:date="2017-07-22T15:06:00Z" w:initials="ZE">
    <w:p w14:paraId="6ACD76AD" w14:textId="0B93D4F4" w:rsidR="00784ADE" w:rsidRDefault="00784ADE">
      <w:pPr>
        <w:pStyle w:val="CommentText"/>
      </w:pPr>
      <w:r>
        <w:rPr>
          <w:rStyle w:val="CommentReference"/>
        </w:rPr>
        <w:annotationRef/>
      </w:r>
      <w:r>
        <w:t>This paragraph makes it seem like the issue is sampling noise but my guess is that the model also has a hard time when the break occurs and the parameter values in the new time series are really close to the old values… Is that true… and if so, does it make sense to start with these results?  Maybe…</w:t>
      </w:r>
    </w:p>
    <w:p w14:paraId="415D3AEE" w14:textId="77777777" w:rsidR="00784ADE" w:rsidRDefault="00784ADE">
      <w:pPr>
        <w:pStyle w:val="CommentText"/>
      </w:pPr>
    </w:p>
    <w:p w14:paraId="30AA8F55" w14:textId="1A4985AD" w:rsidR="00784ADE" w:rsidRDefault="00784ADE">
      <w:pPr>
        <w:pStyle w:val="CommentText"/>
      </w:pPr>
      <w:r>
        <w:t>Perhaps start with scenarios in which the model works well and then go to scenarios where it fails?</w:t>
      </w:r>
    </w:p>
  </w:comment>
  <w:comment w:id="216" w:author="Elise Zipkin" w:date="2017-07-22T15:09:00Z" w:initials="ZE">
    <w:p w14:paraId="68558B18" w14:textId="7A2A5636" w:rsidR="00784ADE" w:rsidRDefault="00784ADE">
      <w:pPr>
        <w:pStyle w:val="CommentText"/>
      </w:pPr>
      <w:r>
        <w:rPr>
          <w:rStyle w:val="CommentReference"/>
        </w:rPr>
        <w:annotationRef/>
      </w:r>
      <w:r>
        <w:t>Little confused here… longer time series -&gt; worse performance?</w:t>
      </w:r>
    </w:p>
  </w:comment>
  <w:comment w:id="219" w:author="Elise Zipkin" w:date="2017-07-22T15:11:00Z" w:initials="ZE">
    <w:p w14:paraId="6B0CDB68" w14:textId="1F3DCE8B" w:rsidR="00784ADE" w:rsidRDefault="00784ADE">
      <w:pPr>
        <w:pStyle w:val="CommentText"/>
      </w:pPr>
      <w:r>
        <w:rPr>
          <w:rStyle w:val="CommentReference"/>
        </w:rPr>
        <w:annotationRef/>
      </w:r>
      <w:r>
        <w:t>What is this?  Magnitude in parameter changes?</w:t>
      </w:r>
    </w:p>
  </w:comment>
  <w:comment w:id="218" w:author="Elise Zipkin" w:date="2017-07-22T15:11:00Z" w:initials="ZE">
    <w:p w14:paraId="58177B47" w14:textId="3509CE0F" w:rsidR="00784ADE" w:rsidRDefault="00784ADE">
      <w:pPr>
        <w:pStyle w:val="CommentText"/>
      </w:pPr>
      <w:r>
        <w:rPr>
          <w:rStyle w:val="CommentReference"/>
        </w:rPr>
        <w:annotationRef/>
      </w:r>
      <w:r>
        <w:t>Methods?</w:t>
      </w:r>
    </w:p>
  </w:comment>
  <w:comment w:id="222" w:author="Elise Zipkin" w:date="2017-07-22T15:12:00Z" w:initials="ZE">
    <w:p w14:paraId="54CA4811" w14:textId="028AC505" w:rsidR="00784ADE" w:rsidRDefault="00784ADE">
      <w:pPr>
        <w:pStyle w:val="CommentText"/>
      </w:pPr>
      <w:r>
        <w:rPr>
          <w:rStyle w:val="CommentReference"/>
        </w:rPr>
        <w:annotationRef/>
      </w:r>
      <w:r>
        <w:t>By at least?</w:t>
      </w:r>
    </w:p>
  </w:comment>
  <w:comment w:id="223" w:author="Elise Zipkin" w:date="2017-07-22T15:13:00Z" w:initials="ZE">
    <w:p w14:paraId="20B5068B" w14:textId="6501366E" w:rsidR="00784ADE" w:rsidRDefault="00784ADE">
      <w:pPr>
        <w:pStyle w:val="CommentText"/>
      </w:pPr>
      <w:r>
        <w:rPr>
          <w:rStyle w:val="CommentReference"/>
        </w:rPr>
        <w:annotationRef/>
      </w:r>
      <w:r>
        <w:t>Huh?</w:t>
      </w:r>
    </w:p>
  </w:comment>
  <w:comment w:id="232" w:author="Elise Zipkin" w:date="2017-07-22T15:14:00Z" w:initials="ZE">
    <w:p w14:paraId="403C5BED" w14:textId="2B90DE98" w:rsidR="00784ADE" w:rsidRDefault="00784ADE">
      <w:pPr>
        <w:pStyle w:val="CommentText"/>
      </w:pPr>
      <w:r>
        <w:rPr>
          <w:rStyle w:val="CommentReference"/>
        </w:rPr>
        <w:annotationRef/>
      </w:r>
      <w:r>
        <w:t>Let’s discuss results so I am sure that I understand.</w:t>
      </w:r>
    </w:p>
  </w:comment>
  <w:comment w:id="236" w:author="Elise Zipkin" w:date="2017-07-22T15:15:00Z" w:initials="ZE">
    <w:p w14:paraId="084AF3D8" w14:textId="54CE3C8B" w:rsidR="00784ADE" w:rsidRDefault="00784ADE">
      <w:pPr>
        <w:pStyle w:val="CommentText"/>
      </w:pPr>
      <w:r>
        <w:rPr>
          <w:rStyle w:val="CommentReference"/>
        </w:rPr>
        <w:annotationRef/>
      </w:r>
      <w:r>
        <w:t>Huh?</w:t>
      </w:r>
    </w:p>
  </w:comment>
  <w:comment w:id="240" w:author="Elise Zipkin" w:date="2017-07-22T15:17:00Z" w:initials="ZE">
    <w:p w14:paraId="4CC38843" w14:textId="5A63324E" w:rsidR="00784ADE" w:rsidRDefault="00784ADE">
      <w:pPr>
        <w:pStyle w:val="CommentText"/>
      </w:pPr>
      <w:r>
        <w:rPr>
          <w:rStyle w:val="CommentReference"/>
        </w:rPr>
        <w:annotationRef/>
      </w:r>
      <w:r>
        <w:t>Again, this should probably be described more clearly in the initial model and also how it is calculated/collected in the case study data.</w:t>
      </w:r>
    </w:p>
  </w:comment>
  <w:comment w:id="241" w:author="Elise Zipkin" w:date="2017-07-14T13:59:00Z" w:initials="ZE">
    <w:p w14:paraId="305C7D40" w14:textId="2FCDB827" w:rsidR="00784ADE" w:rsidRDefault="00784ADE">
      <w:pPr>
        <w:pStyle w:val="CommentText"/>
      </w:pPr>
      <w:r>
        <w:rPr>
          <w:rStyle w:val="CommentReference"/>
        </w:rPr>
        <w:annotationRef/>
      </w:r>
      <w:r>
        <w:t>Don’t need this.</w:t>
      </w:r>
    </w:p>
  </w:comment>
  <w:comment w:id="242" w:author="Elise Zipkin" w:date="2017-07-22T15:18:00Z" w:initials="ZE">
    <w:p w14:paraId="2A8DCC3B" w14:textId="6AF3E911" w:rsidR="00784ADE" w:rsidRDefault="00784ADE">
      <w:pPr>
        <w:pStyle w:val="CommentText"/>
      </w:pPr>
      <w:r>
        <w:rPr>
          <w:rStyle w:val="CommentReference"/>
        </w:rPr>
        <w:annotationRef/>
      </w:r>
      <w:r>
        <w:t>This section should be rewritten to include the results from the “full model”.</w:t>
      </w:r>
    </w:p>
  </w:comment>
  <w:comment w:id="243" w:author="Elise Zipkin" w:date="2017-07-14T14:01:00Z" w:initials="ZE">
    <w:p w14:paraId="021E86B7" w14:textId="55AB2388" w:rsidR="00784ADE" w:rsidRDefault="00784ADE">
      <w:pPr>
        <w:pStyle w:val="CommentText"/>
      </w:pPr>
      <w:r>
        <w:rPr>
          <w:rStyle w:val="CommentReference"/>
        </w:rPr>
        <w:annotationRef/>
      </w:r>
      <w:r>
        <w:t>Let’s chat about this.</w:t>
      </w:r>
    </w:p>
  </w:comment>
  <w:comment w:id="244" w:author="Elise Zipkin" w:date="2017-07-22T15:21:00Z" w:initials="ZE">
    <w:p w14:paraId="1F3D4A1D" w14:textId="74DEB9B9" w:rsidR="00784ADE" w:rsidRDefault="00784ADE">
      <w:pPr>
        <w:pStyle w:val="CommentText"/>
      </w:pPr>
      <w:r>
        <w:rPr>
          <w:rStyle w:val="CommentReference"/>
        </w:rPr>
        <w:annotationRef/>
      </w:r>
      <w:r>
        <w:t>Stick with either AIC or AICc.</w:t>
      </w:r>
    </w:p>
  </w:comment>
  <w:comment w:id="245" w:author="Elise Zipkin" w:date="2017-07-22T15:21:00Z" w:initials="ZE">
    <w:p w14:paraId="219E07FB" w14:textId="59405379" w:rsidR="00784ADE" w:rsidRDefault="00784ADE">
      <w:pPr>
        <w:pStyle w:val="CommentText"/>
      </w:pPr>
      <w:r>
        <w:rPr>
          <w:rStyle w:val="CommentReference"/>
        </w:rPr>
        <w:annotationRef/>
      </w:r>
      <w:r>
        <w:t>Delete subheading.  This should be incorporated with the paragraphs above.</w:t>
      </w:r>
    </w:p>
  </w:comment>
  <w:comment w:id="246" w:author="Elise Zipkin" w:date="2017-07-22T15:37:00Z" w:initials="ZE">
    <w:p w14:paraId="478AB0DC" w14:textId="3A5BF05F" w:rsidR="00784ADE" w:rsidRDefault="00784ADE">
      <w:pPr>
        <w:pStyle w:val="CommentText"/>
      </w:pPr>
      <w:r>
        <w:rPr>
          <w:rStyle w:val="CommentReference"/>
        </w:rPr>
        <w:annotationRef/>
      </w:r>
      <w:r>
        <w:t>In general, I think the discussion sections of methods papers should focus on the strengths (and weaknesses) of the method and not so much on the case studies.  I suggest shortening this text and moving relevant pieces on the case studies to the results sections.  Or sometimes I call these applications…</w:t>
      </w:r>
    </w:p>
    <w:p w14:paraId="74213171" w14:textId="77777777" w:rsidR="00784ADE" w:rsidRDefault="00784ADE">
      <w:pPr>
        <w:pStyle w:val="CommentText"/>
      </w:pPr>
    </w:p>
    <w:p w14:paraId="3872C073" w14:textId="36B18626" w:rsidR="00784ADE" w:rsidRDefault="00784ADE">
      <w:pPr>
        <w:pStyle w:val="CommentText"/>
      </w:pPr>
      <w:r>
        <w:t>Let’s discuss structure when we meet on Monday.</w:t>
      </w:r>
    </w:p>
  </w:comment>
  <w:comment w:id="247" w:author="Elise Zipkin" w:date="2017-07-22T15:34:00Z" w:initials="ZE">
    <w:p w14:paraId="64E2ACE3" w14:textId="6909E931" w:rsidR="00784ADE" w:rsidRDefault="00784ADE">
      <w:pPr>
        <w:pStyle w:val="CommentText"/>
      </w:pPr>
      <w:r>
        <w:rPr>
          <w:rStyle w:val="CommentReference"/>
        </w:rPr>
        <w:annotationRef/>
      </w:r>
      <w:r>
        <w:t xml:space="preserve">I like this paragraph and think it can remain in the </w:t>
      </w:r>
      <w:r w:rsidR="00C37DF0">
        <w:t>discussion</w:t>
      </w:r>
      <w:r>
        <w:t xml:space="preserve"> with some more specific information detailing on the RSD model really showed something awesome that we couldn’t figure out with other approaches.</w:t>
      </w:r>
    </w:p>
    <w:p w14:paraId="23A6437A" w14:textId="77777777" w:rsidR="00784ADE" w:rsidRDefault="00784ADE">
      <w:pPr>
        <w:pStyle w:val="CommentText"/>
      </w:pPr>
    </w:p>
    <w:p w14:paraId="4A0BFE22" w14:textId="439F0B8B" w:rsidR="00784ADE" w:rsidRDefault="00784ADE">
      <w:pPr>
        <w:pStyle w:val="CommentText"/>
      </w:pPr>
      <w:r>
        <w:t>But I would move specific discussions on the details of the results to the sections within the results section.</w:t>
      </w:r>
    </w:p>
  </w:comment>
  <w:comment w:id="248" w:author="Elise Zipkin" w:date="2017-07-22T15:39:00Z" w:initials="ZE">
    <w:p w14:paraId="4321EE85" w14:textId="5241692A" w:rsidR="00784ADE" w:rsidRDefault="00784ADE">
      <w:pPr>
        <w:pStyle w:val="CommentText"/>
      </w:pPr>
      <w:r>
        <w:rPr>
          <w:rStyle w:val="CommentReference"/>
        </w:rPr>
        <w:annotationRef/>
      </w:r>
      <w:r>
        <w:t>I would start with the results of the full model and then compare to the previous results.  This also brings up an interesting point that one can only retrospectively identify break points and that partial time series can lead to different results..</w:t>
      </w:r>
    </w:p>
  </w:comment>
  <w:comment w:id="249" w:author="Elise Zipkin" w:date="2017-07-22T15:41:00Z" w:initials="ZE">
    <w:p w14:paraId="326C42D4" w14:textId="5C88101B" w:rsidR="00784ADE" w:rsidRDefault="00784ADE">
      <w:pPr>
        <w:pStyle w:val="CommentText"/>
      </w:pPr>
      <w:r>
        <w:rPr>
          <w:rStyle w:val="CommentReference"/>
        </w:rPr>
        <w:annotationRef/>
      </w:r>
      <w:r>
        <w:t>So does that mean that regime shift detection is not useful?  Needs to be done with caution??  Whats?</w:t>
      </w:r>
    </w:p>
  </w:comment>
  <w:comment w:id="250" w:author="Elise Zipkin" w:date="2017-07-22T15:42:00Z" w:initials="ZE">
    <w:p w14:paraId="6ADED26B" w14:textId="59459060" w:rsidR="00784ADE" w:rsidRDefault="00784ADE">
      <w:pPr>
        <w:pStyle w:val="CommentText"/>
      </w:pPr>
      <w:r>
        <w:rPr>
          <w:rStyle w:val="CommentReference"/>
        </w:rPr>
        <w:annotationRef/>
      </w:r>
      <w:r>
        <w:t>I would shorten this and include it in the results.</w:t>
      </w:r>
    </w:p>
  </w:comment>
  <w:comment w:id="254" w:author="Elise Zipkin" w:date="2017-07-23T22:10:00Z" w:initials="ZE">
    <w:p w14:paraId="44C16C69" w14:textId="40296819" w:rsidR="00492A1E" w:rsidRDefault="00492A1E">
      <w:pPr>
        <w:pStyle w:val="CommentText"/>
      </w:pPr>
      <w:r>
        <w:rPr>
          <w:rStyle w:val="CommentReference"/>
        </w:rPr>
        <w:annotationRef/>
      </w:r>
      <w:r>
        <w:t xml:space="preserve">Seems redundant from results.  Anyways, I would probably move all discussion of the application into </w:t>
      </w:r>
      <w:r w:rsidR="00C37DF0">
        <w:t xml:space="preserve">its own application </w:t>
      </w:r>
      <w:r>
        <w:t>section.</w:t>
      </w:r>
    </w:p>
  </w:comment>
  <w:comment w:id="255" w:author="Elise Zipkin" w:date="2017-07-23T22:16:00Z" w:initials="ZE">
    <w:p w14:paraId="3C43FD01" w14:textId="1152751F" w:rsidR="00C37DF0" w:rsidRDefault="00C37DF0">
      <w:pPr>
        <w:pStyle w:val="CommentText"/>
      </w:pPr>
      <w:r>
        <w:rPr>
          <w:rStyle w:val="CommentReference"/>
        </w:rPr>
        <w:annotationRef/>
      </w:r>
      <w:r>
        <w:t>Let’s talk about the case study results.  Given the differences running the data with and without the last two years of data for the first case study and the lack of a clear winner in the second case study, I’m left wondering how useful the model is.  Perhaps we can think of a way to highlight the model’s usefulness.</w:t>
      </w:r>
    </w:p>
    <w:p w14:paraId="24678E6C" w14:textId="77777777" w:rsidR="00F52FE2" w:rsidRDefault="00F52FE2">
      <w:pPr>
        <w:pStyle w:val="CommentText"/>
      </w:pPr>
    </w:p>
    <w:p w14:paraId="33CF8C7E" w14:textId="063FE4E9" w:rsidR="00F52FE2" w:rsidRDefault="00F52FE2">
      <w:pPr>
        <w:pStyle w:val="CommentText"/>
      </w:pPr>
      <w:r>
        <w:t>When can you get 2016 and 2017 data?</w:t>
      </w:r>
    </w:p>
  </w:comment>
  <w:comment w:id="261" w:author="Elise Zipkin" w:date="2017-07-14T14:08:00Z" w:initials="ZE">
    <w:p w14:paraId="6995F73E" w14:textId="78ADC022" w:rsidR="00784ADE" w:rsidRDefault="00784ADE">
      <w:pPr>
        <w:pStyle w:val="CommentText"/>
      </w:pPr>
      <w:r>
        <w:rPr>
          <w:rStyle w:val="CommentReference"/>
        </w:rPr>
        <w:annotationRef/>
      </w:r>
      <w:r>
        <w:t>Ahhh…. Don’t caveat it or at least don’t do it in conclusions!</w:t>
      </w:r>
    </w:p>
  </w:comment>
  <w:comment w:id="256" w:author="Elise Zipkin" w:date="2017-07-23T22:18:00Z" w:initials="ZE">
    <w:p w14:paraId="73396387" w14:textId="582D384A" w:rsidR="003D791C" w:rsidRDefault="003D791C">
      <w:pPr>
        <w:pStyle w:val="CommentText"/>
      </w:pPr>
      <w:r>
        <w:rPr>
          <w:rStyle w:val="CommentReference"/>
        </w:rPr>
        <w:annotationRef/>
      </w:r>
      <w:r>
        <w:t>Blah… okay… so…</w:t>
      </w:r>
    </w:p>
  </w:comment>
  <w:comment w:id="266" w:author="Elise Zipkin" w:date="2017-07-23T22:19:00Z" w:initials="ZE">
    <w:p w14:paraId="2F904C6A" w14:textId="497BC6CD" w:rsidR="003D791C" w:rsidRDefault="003D791C">
      <w:pPr>
        <w:pStyle w:val="CommentText"/>
      </w:pPr>
      <w:r>
        <w:rPr>
          <w:rStyle w:val="CommentReference"/>
        </w:rPr>
        <w:annotationRef/>
      </w:r>
      <w:r>
        <w:t>So what is the message?  What is the responsible way to use this model?</w:t>
      </w:r>
    </w:p>
  </w:comment>
  <w:comment w:id="275" w:author="Elise Zipkin" w:date="2017-07-23T22:21:00Z" w:initials="ZE">
    <w:p w14:paraId="3E55EBE6" w14:textId="4554E865" w:rsidR="003D791C" w:rsidRDefault="003D791C">
      <w:pPr>
        <w:pStyle w:val="CommentText"/>
      </w:pPr>
      <w:r>
        <w:rPr>
          <w:rStyle w:val="CommentReference"/>
        </w:rPr>
        <w:annotationRef/>
      </w:r>
      <w:r>
        <w:t>It’s not clear how one would actually use results from the model for management since it’s probably difficult to determine what exactly cause changes in r and K (as the case studies demonstrate).  It would be cool to think of some specific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DA7B82" w15:done="0"/>
  <w15:commentEx w15:paraId="5F8C0193" w15:done="0"/>
  <w15:commentEx w15:paraId="1BDDAF2B" w15:done="0"/>
  <w15:commentEx w15:paraId="770B8C52" w15:done="0"/>
  <w15:commentEx w15:paraId="4E9599F4" w15:done="0"/>
  <w15:commentEx w15:paraId="06A09047" w15:done="0"/>
  <w15:commentEx w15:paraId="108E6980" w15:done="0"/>
  <w15:commentEx w15:paraId="156BDD24" w15:done="0"/>
  <w15:commentEx w15:paraId="13A78B7A" w15:done="0"/>
  <w15:commentEx w15:paraId="3E3B1851" w15:done="0"/>
  <w15:commentEx w15:paraId="73124138" w15:done="0"/>
  <w15:commentEx w15:paraId="720B50BF" w15:done="0"/>
  <w15:commentEx w15:paraId="10610524" w15:done="0"/>
  <w15:commentEx w15:paraId="1BAB9E6F" w15:done="0"/>
  <w15:commentEx w15:paraId="5AC48662" w15:done="0"/>
  <w15:commentEx w15:paraId="5F5A3026" w15:done="0"/>
  <w15:commentEx w15:paraId="4BCC85DE" w15:done="0"/>
  <w15:commentEx w15:paraId="1DDB3050" w15:done="0"/>
  <w15:commentEx w15:paraId="201F774B" w15:done="0"/>
  <w15:commentEx w15:paraId="11334FD6" w15:done="0"/>
  <w15:commentEx w15:paraId="528A6665" w15:done="0"/>
  <w15:commentEx w15:paraId="543749BF" w15:done="0"/>
  <w15:commentEx w15:paraId="6A062CDB" w15:done="0"/>
  <w15:commentEx w15:paraId="745DF003" w15:done="0"/>
  <w15:commentEx w15:paraId="2583C7AC" w15:done="0"/>
  <w15:commentEx w15:paraId="73E9D1A2" w15:done="0"/>
  <w15:commentEx w15:paraId="67F9CFE6" w15:done="0"/>
  <w15:commentEx w15:paraId="4A7C36D6" w15:done="0"/>
  <w15:commentEx w15:paraId="2EBE5993" w15:done="0"/>
  <w15:commentEx w15:paraId="77632980" w15:done="0"/>
  <w15:commentEx w15:paraId="534819DC" w15:paraIdParent="77632980" w15:done="0"/>
  <w15:commentEx w15:paraId="6B769622" w15:done="0"/>
  <w15:commentEx w15:paraId="2AD12D5E" w15:done="0"/>
  <w15:commentEx w15:paraId="488F405D" w15:done="0"/>
  <w15:commentEx w15:paraId="6CC4D16F" w15:done="0"/>
  <w15:commentEx w15:paraId="13084D87" w15:done="0"/>
  <w15:commentEx w15:paraId="0A00A640" w15:done="0"/>
  <w15:commentEx w15:paraId="69BDD6BC" w15:done="0"/>
  <w15:commentEx w15:paraId="7FB47646" w15:done="0"/>
  <w15:commentEx w15:paraId="30AA8F55" w15:done="0"/>
  <w15:commentEx w15:paraId="68558B18" w15:done="0"/>
  <w15:commentEx w15:paraId="6B0CDB68" w15:done="0"/>
  <w15:commentEx w15:paraId="58177B47" w15:done="0"/>
  <w15:commentEx w15:paraId="54CA4811" w15:done="0"/>
  <w15:commentEx w15:paraId="20B5068B" w15:done="0"/>
  <w15:commentEx w15:paraId="403C5BED" w15:done="0"/>
  <w15:commentEx w15:paraId="084AF3D8" w15:done="0"/>
  <w15:commentEx w15:paraId="4CC38843" w15:done="0"/>
  <w15:commentEx w15:paraId="305C7D40" w15:done="0"/>
  <w15:commentEx w15:paraId="2A8DCC3B" w15:done="0"/>
  <w15:commentEx w15:paraId="021E86B7" w15:done="0"/>
  <w15:commentEx w15:paraId="1F3D4A1D" w15:done="0"/>
  <w15:commentEx w15:paraId="219E07FB" w15:done="0"/>
  <w15:commentEx w15:paraId="3872C073" w15:done="0"/>
  <w15:commentEx w15:paraId="4A0BFE22" w15:done="0"/>
  <w15:commentEx w15:paraId="4321EE85" w15:done="0"/>
  <w15:commentEx w15:paraId="326C42D4" w15:done="0"/>
  <w15:commentEx w15:paraId="6ADED26B" w15:done="0"/>
  <w15:commentEx w15:paraId="44C16C69" w15:done="0"/>
  <w15:commentEx w15:paraId="33CF8C7E" w15:done="0"/>
  <w15:commentEx w15:paraId="6995F73E" w15:done="0"/>
  <w15:commentEx w15:paraId="73396387" w15:done="0"/>
  <w15:commentEx w15:paraId="2F904C6A" w15:done="0"/>
  <w15:commentEx w15:paraId="3E55EB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 Zipkin">
    <w15:presenceInfo w15:providerId="Windows Live" w15:userId="e3df90bd2169d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67FB7"/>
    <w:rsid w:val="000967CF"/>
    <w:rsid w:val="000C010E"/>
    <w:rsid w:val="000D7549"/>
    <w:rsid w:val="000E79AB"/>
    <w:rsid w:val="00110925"/>
    <w:rsid w:val="001117D0"/>
    <w:rsid w:val="00111F23"/>
    <w:rsid w:val="001207E1"/>
    <w:rsid w:val="0012443C"/>
    <w:rsid w:val="00125A94"/>
    <w:rsid w:val="00135D67"/>
    <w:rsid w:val="001363D5"/>
    <w:rsid w:val="0014050F"/>
    <w:rsid w:val="00144D3E"/>
    <w:rsid w:val="001707D6"/>
    <w:rsid w:val="00183469"/>
    <w:rsid w:val="00192770"/>
    <w:rsid w:val="001A45B8"/>
    <w:rsid w:val="001A55AD"/>
    <w:rsid w:val="001A7639"/>
    <w:rsid w:val="001D3A78"/>
    <w:rsid w:val="001E5FF0"/>
    <w:rsid w:val="001E7BBE"/>
    <w:rsid w:val="001F08E5"/>
    <w:rsid w:val="001F1F22"/>
    <w:rsid w:val="00202B26"/>
    <w:rsid w:val="00220E9B"/>
    <w:rsid w:val="0025397A"/>
    <w:rsid w:val="00253A5C"/>
    <w:rsid w:val="00257541"/>
    <w:rsid w:val="0026339A"/>
    <w:rsid w:val="002806C0"/>
    <w:rsid w:val="00291F1D"/>
    <w:rsid w:val="002C07AC"/>
    <w:rsid w:val="002C086A"/>
    <w:rsid w:val="002C43F6"/>
    <w:rsid w:val="002F3300"/>
    <w:rsid w:val="00317337"/>
    <w:rsid w:val="00321265"/>
    <w:rsid w:val="00321525"/>
    <w:rsid w:val="00351C6A"/>
    <w:rsid w:val="00361520"/>
    <w:rsid w:val="00372BCA"/>
    <w:rsid w:val="003731A4"/>
    <w:rsid w:val="003750B0"/>
    <w:rsid w:val="0038590F"/>
    <w:rsid w:val="00392229"/>
    <w:rsid w:val="003C200C"/>
    <w:rsid w:val="003D791C"/>
    <w:rsid w:val="003E3172"/>
    <w:rsid w:val="003F1C69"/>
    <w:rsid w:val="003F79D2"/>
    <w:rsid w:val="00400898"/>
    <w:rsid w:val="004064FD"/>
    <w:rsid w:val="00422095"/>
    <w:rsid w:val="00426F5D"/>
    <w:rsid w:val="004357F0"/>
    <w:rsid w:val="0048079B"/>
    <w:rsid w:val="0048369C"/>
    <w:rsid w:val="00492A1E"/>
    <w:rsid w:val="004B5CF5"/>
    <w:rsid w:val="004E242B"/>
    <w:rsid w:val="004E2AD0"/>
    <w:rsid w:val="00517974"/>
    <w:rsid w:val="005270FD"/>
    <w:rsid w:val="00553662"/>
    <w:rsid w:val="005636B6"/>
    <w:rsid w:val="00572BD9"/>
    <w:rsid w:val="00573D9F"/>
    <w:rsid w:val="005747CE"/>
    <w:rsid w:val="00574DB7"/>
    <w:rsid w:val="00581370"/>
    <w:rsid w:val="00591A5D"/>
    <w:rsid w:val="00592CE1"/>
    <w:rsid w:val="00593F4D"/>
    <w:rsid w:val="0059653A"/>
    <w:rsid w:val="005E54DF"/>
    <w:rsid w:val="005E5969"/>
    <w:rsid w:val="005F269F"/>
    <w:rsid w:val="005F5665"/>
    <w:rsid w:val="00606953"/>
    <w:rsid w:val="00612797"/>
    <w:rsid w:val="00621E6F"/>
    <w:rsid w:val="00633A5C"/>
    <w:rsid w:val="00656A99"/>
    <w:rsid w:val="00677AA2"/>
    <w:rsid w:val="006871C7"/>
    <w:rsid w:val="00697A0B"/>
    <w:rsid w:val="006A403A"/>
    <w:rsid w:val="006E271A"/>
    <w:rsid w:val="006F5AD1"/>
    <w:rsid w:val="006F7116"/>
    <w:rsid w:val="00704711"/>
    <w:rsid w:val="00731895"/>
    <w:rsid w:val="007328EE"/>
    <w:rsid w:val="00741812"/>
    <w:rsid w:val="00742C1A"/>
    <w:rsid w:val="00752458"/>
    <w:rsid w:val="0075326B"/>
    <w:rsid w:val="0075339F"/>
    <w:rsid w:val="00754946"/>
    <w:rsid w:val="007806DB"/>
    <w:rsid w:val="00784ADE"/>
    <w:rsid w:val="007A509C"/>
    <w:rsid w:val="007A7749"/>
    <w:rsid w:val="007C6007"/>
    <w:rsid w:val="007E3B10"/>
    <w:rsid w:val="007F1F77"/>
    <w:rsid w:val="0082128B"/>
    <w:rsid w:val="008336D9"/>
    <w:rsid w:val="00837C67"/>
    <w:rsid w:val="00843B6E"/>
    <w:rsid w:val="008540FB"/>
    <w:rsid w:val="00860407"/>
    <w:rsid w:val="00886CEB"/>
    <w:rsid w:val="008A2111"/>
    <w:rsid w:val="008A2623"/>
    <w:rsid w:val="008B00A3"/>
    <w:rsid w:val="008D37F3"/>
    <w:rsid w:val="008F7CB2"/>
    <w:rsid w:val="00911A04"/>
    <w:rsid w:val="00925826"/>
    <w:rsid w:val="00925F1C"/>
    <w:rsid w:val="00944E76"/>
    <w:rsid w:val="009508B7"/>
    <w:rsid w:val="00957A84"/>
    <w:rsid w:val="0096009C"/>
    <w:rsid w:val="00986C0E"/>
    <w:rsid w:val="00995D3D"/>
    <w:rsid w:val="009A048A"/>
    <w:rsid w:val="009A6C65"/>
    <w:rsid w:val="009B7A90"/>
    <w:rsid w:val="009C506D"/>
    <w:rsid w:val="009E1C7A"/>
    <w:rsid w:val="00A27966"/>
    <w:rsid w:val="00A42F5C"/>
    <w:rsid w:val="00A618BF"/>
    <w:rsid w:val="00A755B5"/>
    <w:rsid w:val="00A8225B"/>
    <w:rsid w:val="00A9411C"/>
    <w:rsid w:val="00AC2705"/>
    <w:rsid w:val="00AD15BB"/>
    <w:rsid w:val="00AD1EF9"/>
    <w:rsid w:val="00AD39F8"/>
    <w:rsid w:val="00AD50EF"/>
    <w:rsid w:val="00AD6F61"/>
    <w:rsid w:val="00AE0A78"/>
    <w:rsid w:val="00AF6A88"/>
    <w:rsid w:val="00B04AE4"/>
    <w:rsid w:val="00B2319C"/>
    <w:rsid w:val="00B32EB7"/>
    <w:rsid w:val="00B35DE1"/>
    <w:rsid w:val="00B45721"/>
    <w:rsid w:val="00B47922"/>
    <w:rsid w:val="00B538B9"/>
    <w:rsid w:val="00B570CE"/>
    <w:rsid w:val="00B86EB3"/>
    <w:rsid w:val="00BA1A33"/>
    <w:rsid w:val="00BB7E41"/>
    <w:rsid w:val="00BC53DB"/>
    <w:rsid w:val="00BD1F08"/>
    <w:rsid w:val="00BF1DCE"/>
    <w:rsid w:val="00BF63D1"/>
    <w:rsid w:val="00C02966"/>
    <w:rsid w:val="00C06C09"/>
    <w:rsid w:val="00C10F60"/>
    <w:rsid w:val="00C26D6E"/>
    <w:rsid w:val="00C319D9"/>
    <w:rsid w:val="00C34E31"/>
    <w:rsid w:val="00C37DF0"/>
    <w:rsid w:val="00C37E17"/>
    <w:rsid w:val="00C41851"/>
    <w:rsid w:val="00C4680F"/>
    <w:rsid w:val="00C6046B"/>
    <w:rsid w:val="00C766D5"/>
    <w:rsid w:val="00C829A5"/>
    <w:rsid w:val="00C90043"/>
    <w:rsid w:val="00C9015D"/>
    <w:rsid w:val="00C955A0"/>
    <w:rsid w:val="00C95779"/>
    <w:rsid w:val="00C9585A"/>
    <w:rsid w:val="00CA175B"/>
    <w:rsid w:val="00CA5A17"/>
    <w:rsid w:val="00CC4F08"/>
    <w:rsid w:val="00CD4221"/>
    <w:rsid w:val="00CF38D9"/>
    <w:rsid w:val="00D0485A"/>
    <w:rsid w:val="00D11CB8"/>
    <w:rsid w:val="00D14F47"/>
    <w:rsid w:val="00D204D7"/>
    <w:rsid w:val="00D27579"/>
    <w:rsid w:val="00D53DD5"/>
    <w:rsid w:val="00DC07A3"/>
    <w:rsid w:val="00DC161A"/>
    <w:rsid w:val="00DC41BD"/>
    <w:rsid w:val="00DC4847"/>
    <w:rsid w:val="00E12892"/>
    <w:rsid w:val="00E17C34"/>
    <w:rsid w:val="00E35049"/>
    <w:rsid w:val="00E35B8A"/>
    <w:rsid w:val="00E4222A"/>
    <w:rsid w:val="00E45CE4"/>
    <w:rsid w:val="00E4705D"/>
    <w:rsid w:val="00E4756B"/>
    <w:rsid w:val="00E60134"/>
    <w:rsid w:val="00E62353"/>
    <w:rsid w:val="00E64DD7"/>
    <w:rsid w:val="00E65549"/>
    <w:rsid w:val="00E711FA"/>
    <w:rsid w:val="00E76112"/>
    <w:rsid w:val="00E81E4B"/>
    <w:rsid w:val="00E87A5A"/>
    <w:rsid w:val="00EB5008"/>
    <w:rsid w:val="00EC6DEF"/>
    <w:rsid w:val="00ED431F"/>
    <w:rsid w:val="00ED4496"/>
    <w:rsid w:val="00EE3D4F"/>
    <w:rsid w:val="00EF0195"/>
    <w:rsid w:val="00F000D9"/>
    <w:rsid w:val="00F03FA1"/>
    <w:rsid w:val="00F31AB6"/>
    <w:rsid w:val="00F43173"/>
    <w:rsid w:val="00F52FE2"/>
    <w:rsid w:val="00F64495"/>
    <w:rsid w:val="00F75BFC"/>
    <w:rsid w:val="00F8199D"/>
    <w:rsid w:val="00F902AF"/>
    <w:rsid w:val="00FA3621"/>
    <w:rsid w:val="00FB4B02"/>
    <w:rsid w:val="00FC0484"/>
    <w:rsid w:val="00FC0BA4"/>
    <w:rsid w:val="00FD22E9"/>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A74"/>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customStyle="1"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 w:type="character" w:styleId="CommentReference">
    <w:name w:val="annotation reference"/>
    <w:basedOn w:val="DefaultParagraphFont"/>
    <w:uiPriority w:val="99"/>
    <w:semiHidden/>
    <w:unhideWhenUsed/>
    <w:rsid w:val="00843B6E"/>
    <w:rPr>
      <w:sz w:val="16"/>
      <w:szCs w:val="16"/>
    </w:rPr>
  </w:style>
  <w:style w:type="paragraph" w:styleId="CommentText">
    <w:name w:val="annotation text"/>
    <w:basedOn w:val="Normal"/>
    <w:link w:val="CommentTextChar"/>
    <w:uiPriority w:val="99"/>
    <w:semiHidden/>
    <w:unhideWhenUsed/>
    <w:rsid w:val="00843B6E"/>
    <w:pPr>
      <w:spacing w:line="240" w:lineRule="auto"/>
    </w:pPr>
    <w:rPr>
      <w:sz w:val="20"/>
      <w:szCs w:val="20"/>
    </w:rPr>
  </w:style>
  <w:style w:type="character" w:customStyle="1" w:styleId="CommentTextChar">
    <w:name w:val="Comment Text Char"/>
    <w:basedOn w:val="DefaultParagraphFont"/>
    <w:link w:val="CommentText"/>
    <w:uiPriority w:val="99"/>
    <w:semiHidden/>
    <w:rsid w:val="00843B6E"/>
    <w:rPr>
      <w:sz w:val="20"/>
      <w:szCs w:val="20"/>
    </w:rPr>
  </w:style>
  <w:style w:type="paragraph" w:styleId="CommentSubject">
    <w:name w:val="annotation subject"/>
    <w:basedOn w:val="CommentText"/>
    <w:next w:val="CommentText"/>
    <w:link w:val="CommentSubjectChar"/>
    <w:uiPriority w:val="99"/>
    <w:semiHidden/>
    <w:unhideWhenUsed/>
    <w:rsid w:val="00843B6E"/>
    <w:rPr>
      <w:b/>
      <w:bCs/>
    </w:rPr>
  </w:style>
  <w:style w:type="character" w:customStyle="1" w:styleId="CommentSubjectChar">
    <w:name w:val="Comment Subject Char"/>
    <w:basedOn w:val="CommentTextChar"/>
    <w:link w:val="CommentSubject"/>
    <w:uiPriority w:val="99"/>
    <w:semiHidden/>
    <w:rsid w:val="00843B6E"/>
    <w:rPr>
      <w:b/>
      <w:bCs/>
      <w:sz w:val="20"/>
      <w:szCs w:val="20"/>
    </w:rPr>
  </w:style>
  <w:style w:type="paragraph" w:styleId="BalloonText">
    <w:name w:val="Balloon Text"/>
    <w:basedOn w:val="Normal"/>
    <w:link w:val="BalloonTextChar"/>
    <w:uiPriority w:val="99"/>
    <w:semiHidden/>
    <w:unhideWhenUsed/>
    <w:rsid w:val="0084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 w:id="19324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cbahlai@kent.edu" TargetMode="External"/><Relationship Id="rId10" Type="http://schemas.openxmlformats.org/officeDocument/2006/relationships/hyperlink" Target="https://github.com/cbahlai/monarch_regime/blob/master/casestudydata/kbs_harmonia94-15.csv" TargetMode="External"/><Relationship Id="rId4" Type="http://schemas.openxmlformats.org/officeDocument/2006/relationships/webSettings" Target="webSettings.xml"/><Relationship Id="rId9" Type="http://schemas.openxmlformats.org/officeDocument/2006/relationships/hyperlink" Target="https://github.com/cbahlai/monarch_regime/blob/master/regime_shift_detecto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25575</Words>
  <Characters>145781</Characters>
  <Application>Microsoft Office Word</Application>
  <DocSecurity>0</DocSecurity>
  <Lines>1214</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2017-11-21T21:16:00Z</dcterms:created>
  <dcterms:modified xsi:type="dcterms:W3CDTF">2017-11-21T21:16:00Z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id="lBEWQh9X"/&gt;&lt;style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